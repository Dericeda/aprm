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07780" w14:textId="77777777" w:rsidR="00E66AC4" w:rsidRPr="002F0AAA" w:rsidRDefault="00387575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2F0AAA">
        <w:rPr>
          <w:rFonts w:ascii="Times New Roman" w:hAnsi="Times New Roman" w:cs="Times New Roman"/>
          <w:b/>
          <w:sz w:val="24"/>
          <w:szCs w:val="24"/>
          <w:lang w:val="kk-KZ"/>
        </w:rPr>
        <w:t>Слайд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87575" w:rsidRPr="002F0AAA" w14:paraId="12990B55" w14:textId="77777777" w:rsidTr="000170E2">
        <w:tc>
          <w:tcPr>
            <w:tcW w:w="4785" w:type="dxa"/>
          </w:tcPr>
          <w:p w14:paraId="2AE52D50" w14:textId="77777777" w:rsidR="00387575" w:rsidRPr="002F0AAA" w:rsidRDefault="00387575" w:rsidP="002F0A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Рус</w:t>
            </w:r>
          </w:p>
        </w:tc>
        <w:tc>
          <w:tcPr>
            <w:tcW w:w="4786" w:type="dxa"/>
          </w:tcPr>
          <w:p w14:paraId="3508184D" w14:textId="77777777" w:rsidR="00387575" w:rsidRPr="002F0AAA" w:rsidRDefault="00387575" w:rsidP="002F0A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Каз</w:t>
            </w:r>
          </w:p>
        </w:tc>
      </w:tr>
      <w:tr w:rsidR="00387575" w:rsidRPr="002F0AAA" w14:paraId="27C05A0E" w14:textId="77777777" w:rsidTr="000170E2">
        <w:tc>
          <w:tcPr>
            <w:tcW w:w="4785" w:type="dxa"/>
          </w:tcPr>
          <w:p w14:paraId="145468B0" w14:textId="77777777" w:rsidR="00387575" w:rsidRPr="002F0AAA" w:rsidRDefault="00387575" w:rsidP="000170E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 нас</w:t>
            </w:r>
          </w:p>
        </w:tc>
        <w:tc>
          <w:tcPr>
            <w:tcW w:w="4786" w:type="dxa"/>
          </w:tcPr>
          <w:p w14:paraId="0540F33F" w14:textId="77777777" w:rsidR="00387575" w:rsidRPr="002F0AAA" w:rsidRDefault="00010485" w:rsidP="000170E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Біз туралы</w:t>
            </w:r>
          </w:p>
        </w:tc>
      </w:tr>
      <w:tr w:rsidR="00387575" w:rsidRPr="002F0AAA" w14:paraId="509A9D94" w14:textId="77777777" w:rsidTr="000170E2">
        <w:tc>
          <w:tcPr>
            <w:tcW w:w="4785" w:type="dxa"/>
          </w:tcPr>
          <w:p w14:paraId="194B9E55" w14:textId="77777777" w:rsidR="00387575" w:rsidRPr="002F0AAA" w:rsidRDefault="00387575" w:rsidP="000170E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Новости</w:t>
            </w:r>
          </w:p>
        </w:tc>
        <w:tc>
          <w:tcPr>
            <w:tcW w:w="4786" w:type="dxa"/>
          </w:tcPr>
          <w:p w14:paraId="0505F527" w14:textId="77777777" w:rsidR="00387575" w:rsidRPr="002F0AAA" w:rsidRDefault="00010485" w:rsidP="000170E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Жаңалықтар</w:t>
            </w:r>
          </w:p>
        </w:tc>
      </w:tr>
      <w:tr w:rsidR="00387575" w:rsidRPr="002F0AAA" w14:paraId="3870B0A6" w14:textId="77777777" w:rsidTr="000170E2">
        <w:tc>
          <w:tcPr>
            <w:tcW w:w="4785" w:type="dxa"/>
          </w:tcPr>
          <w:p w14:paraId="569C0A62" w14:textId="77777777" w:rsidR="00387575" w:rsidRPr="002F0AAA" w:rsidRDefault="00387575" w:rsidP="000170E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База специалистов и агентств</w:t>
            </w:r>
          </w:p>
        </w:tc>
        <w:tc>
          <w:tcPr>
            <w:tcW w:w="4786" w:type="dxa"/>
          </w:tcPr>
          <w:p w14:paraId="3B4746B7" w14:textId="77777777" w:rsidR="00387575" w:rsidRPr="002F0AAA" w:rsidRDefault="00010485" w:rsidP="000104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2F0A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  <w:t>Мамандар мен агенттіктер базасы</w:t>
            </w:r>
          </w:p>
        </w:tc>
      </w:tr>
      <w:tr w:rsidR="00387575" w:rsidRPr="002F0AAA" w14:paraId="533B7744" w14:textId="77777777" w:rsidTr="000170E2">
        <w:tc>
          <w:tcPr>
            <w:tcW w:w="4785" w:type="dxa"/>
          </w:tcPr>
          <w:p w14:paraId="5635A5CC" w14:textId="77777777" w:rsidR="00387575" w:rsidRPr="002F0AAA" w:rsidRDefault="00387575" w:rsidP="000170E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Контакты</w:t>
            </w:r>
          </w:p>
        </w:tc>
        <w:tc>
          <w:tcPr>
            <w:tcW w:w="4786" w:type="dxa"/>
          </w:tcPr>
          <w:p w14:paraId="6326669D" w14:textId="77777777" w:rsidR="00387575" w:rsidRPr="002F0AAA" w:rsidRDefault="00010485" w:rsidP="000170E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Байланыстар</w:t>
            </w:r>
          </w:p>
        </w:tc>
      </w:tr>
      <w:tr w:rsidR="00387575" w:rsidRPr="002F0AAA" w14:paraId="38F87CB0" w14:textId="77777777" w:rsidTr="000170E2">
        <w:tc>
          <w:tcPr>
            <w:tcW w:w="4785" w:type="dxa"/>
          </w:tcPr>
          <w:p w14:paraId="2B5B4A90" w14:textId="77777777" w:rsidR="00387575" w:rsidRPr="002F0AAA" w:rsidRDefault="00387575" w:rsidP="000170E2">
            <w:pPr>
              <w:rPr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  <w:t>Вступить в Ассоциацию</w:t>
            </w:r>
          </w:p>
        </w:tc>
        <w:tc>
          <w:tcPr>
            <w:tcW w:w="4786" w:type="dxa"/>
          </w:tcPr>
          <w:p w14:paraId="68484E80" w14:textId="77777777" w:rsidR="00387575" w:rsidRPr="002F0AAA" w:rsidRDefault="006B60C7" w:rsidP="000170E2">
            <w:pPr>
              <w:rPr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  <w:t xml:space="preserve">Ассоциацияға </w:t>
            </w:r>
            <w:r w:rsidR="00010485" w:rsidRPr="002F0AAA">
              <w:rPr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  <w:t>кіру</w:t>
            </w:r>
          </w:p>
        </w:tc>
      </w:tr>
      <w:tr w:rsidR="00387575" w:rsidRPr="002F0AAA" w14:paraId="0A2AED6C" w14:textId="77777777" w:rsidTr="000170E2">
        <w:tc>
          <w:tcPr>
            <w:tcW w:w="4785" w:type="dxa"/>
          </w:tcPr>
          <w:p w14:paraId="2FD42CE7" w14:textId="77777777" w:rsidR="00387575" w:rsidRPr="002F0AAA" w:rsidRDefault="00387575" w:rsidP="000170E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АССОЦИАЦИЯ ПРОФЕССИОНАЛОВ PR И МЕДИА</w:t>
            </w:r>
          </w:p>
        </w:tc>
        <w:tc>
          <w:tcPr>
            <w:tcW w:w="4786" w:type="dxa"/>
          </w:tcPr>
          <w:p w14:paraId="79CB5FE6" w14:textId="77777777" w:rsidR="00387575" w:rsidRPr="002F0AAA" w:rsidRDefault="00010485" w:rsidP="006B60C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PR ЖӘНЕ МЕДИА САЛАСЫНЫҢ КӘСІБИ МАМАНДАР </w:t>
            </w:r>
            <w:r w:rsidR="006B60C7"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АССОЦИАЦИЯСЫ</w:t>
            </w:r>
          </w:p>
        </w:tc>
      </w:tr>
      <w:tr w:rsidR="00387575" w:rsidRPr="00D925EA" w14:paraId="06085731" w14:textId="77777777" w:rsidTr="000170E2">
        <w:tc>
          <w:tcPr>
            <w:tcW w:w="4785" w:type="dxa"/>
          </w:tcPr>
          <w:p w14:paraId="2BE30D3F" w14:textId="77777777" w:rsidR="00387575" w:rsidRPr="002F0AAA" w:rsidRDefault="00387575" w:rsidP="000170E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Содействие профессиональному развитию специалистов в сфере PR, медиа и коммуникаций, продвижение стандартов профессиональной этики и качества, а также реализация инициатив, направленных на развитие медиакоммуникационной среды и повышение медиаграмотности общества</w:t>
            </w:r>
          </w:p>
        </w:tc>
        <w:tc>
          <w:tcPr>
            <w:tcW w:w="4786" w:type="dxa"/>
          </w:tcPr>
          <w:p w14:paraId="407FE887" w14:textId="77777777" w:rsidR="00387575" w:rsidRPr="002F0AAA" w:rsidRDefault="00010485" w:rsidP="000170E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PR, медиа және коммуникация саласындағы мамандардың кәсіби дамуына жәрдемдесу, кәсіби этика мен сапа стандарттарын ілгерілету, сондай-ақ медиакоммуникациялық ортаны дамытуға және қоғамның медиасауаттылығын арттыруға бағытталған бастамаларды іске асыру.</w:t>
            </w:r>
          </w:p>
        </w:tc>
      </w:tr>
      <w:tr w:rsidR="00387575" w:rsidRPr="002F0AAA" w14:paraId="2885CC9B" w14:textId="77777777" w:rsidTr="000170E2">
        <w:tc>
          <w:tcPr>
            <w:tcW w:w="4785" w:type="dxa"/>
          </w:tcPr>
          <w:p w14:paraId="0905A59B" w14:textId="77777777" w:rsidR="00387575" w:rsidRPr="002F0AAA" w:rsidRDefault="00387575" w:rsidP="000170E2">
            <w:pPr>
              <w:rPr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</w:pPr>
            <w:proofErr w:type="spellStart"/>
            <w:r w:rsidRPr="002F0AAA">
              <w:rPr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  <w:t>Вступить</w:t>
            </w:r>
            <w:proofErr w:type="spellEnd"/>
            <w:r w:rsidRPr="002F0AAA">
              <w:rPr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  <w:t xml:space="preserve"> в </w:t>
            </w:r>
            <w:proofErr w:type="spellStart"/>
            <w:r w:rsidRPr="002F0AAA">
              <w:rPr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  <w:t>Ассоциацию</w:t>
            </w:r>
            <w:proofErr w:type="spellEnd"/>
          </w:p>
        </w:tc>
        <w:tc>
          <w:tcPr>
            <w:tcW w:w="4786" w:type="dxa"/>
          </w:tcPr>
          <w:p w14:paraId="38AEE4A1" w14:textId="77777777" w:rsidR="00387575" w:rsidRPr="002F0AAA" w:rsidRDefault="006B60C7" w:rsidP="000170E2">
            <w:pPr>
              <w:rPr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  <w:t>Ассоциацияға</w:t>
            </w:r>
            <w:r w:rsidR="00010485" w:rsidRPr="002F0AAA">
              <w:rPr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  <w:t xml:space="preserve"> кіру</w:t>
            </w:r>
          </w:p>
        </w:tc>
      </w:tr>
      <w:tr w:rsidR="00387575" w:rsidRPr="00D925EA" w14:paraId="5D5CAE93" w14:textId="77777777" w:rsidTr="000170E2">
        <w:tc>
          <w:tcPr>
            <w:tcW w:w="4785" w:type="dxa"/>
          </w:tcPr>
          <w:p w14:paraId="3007212A" w14:textId="61FB1200" w:rsidR="00387575" w:rsidRPr="002F0AAA" w:rsidRDefault="00D925EA" w:rsidP="000170E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commentRangeStart w:id="0"/>
            <w:ins w:id="1" w:author="Yelena Pak" w:date="2025-05-21T09:33:00Z" w16du:dateUtc="2025-05-21T04:33:00Z">
              <w:r w:rsidRPr="00D925EA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 xml:space="preserve">В </w:t>
              </w:r>
              <w:proofErr w:type="spellStart"/>
              <w:r w:rsidRPr="00D925EA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>Казахстане</w:t>
              </w:r>
              <w:proofErr w:type="spellEnd"/>
              <w:r w:rsidRPr="00D925EA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 xml:space="preserve"> </w:t>
              </w:r>
              <w:proofErr w:type="spellStart"/>
              <w:r w:rsidRPr="00D925EA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>появилась</w:t>
              </w:r>
              <w:proofErr w:type="spellEnd"/>
              <w:r w:rsidRPr="00D925EA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 xml:space="preserve"> Ассоциация </w:t>
              </w:r>
              <w:proofErr w:type="spellStart"/>
              <w:r w:rsidRPr="00D925EA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>специалистов</w:t>
              </w:r>
              <w:proofErr w:type="spellEnd"/>
              <w:r w:rsidRPr="00D925EA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 xml:space="preserve"> в </w:t>
              </w:r>
              <w:proofErr w:type="spellStart"/>
              <w:r w:rsidRPr="00D925EA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>сфере</w:t>
              </w:r>
              <w:proofErr w:type="spellEnd"/>
              <w:r w:rsidRPr="00D925EA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 xml:space="preserve"> PR и медиа</w:t>
              </w:r>
            </w:ins>
            <w:commentRangeEnd w:id="0"/>
            <w:ins w:id="2" w:author="Yelena Pak" w:date="2025-05-21T09:34:00Z" w16du:dateUtc="2025-05-21T04:34:00Z">
              <w:r>
                <w:rPr>
                  <w:rStyle w:val="a9"/>
                </w:rPr>
                <w:commentReference w:id="0"/>
              </w:r>
            </w:ins>
            <w:del w:id="3" w:author="Yelena Pak" w:date="2025-05-21T09:33:00Z" w16du:dateUtc="2025-05-21T04:33:00Z">
              <w:r w:rsidR="00387575" w:rsidRPr="002F0AAA" w:rsidDel="00D925EA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delText>Голоса перемен: В Астане пройдет региональный медиафорум 2025</w:delText>
              </w:r>
            </w:del>
          </w:p>
        </w:tc>
        <w:tc>
          <w:tcPr>
            <w:tcW w:w="4786" w:type="dxa"/>
          </w:tcPr>
          <w:p w14:paraId="1C900D58" w14:textId="77777777" w:rsidR="00387575" w:rsidRPr="002F0AAA" w:rsidRDefault="00010485" w:rsidP="000170E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Өзгерістер үні: 2025 жылы Астанада өңірлік медиафорум өтеді</w:t>
            </w:r>
          </w:p>
        </w:tc>
      </w:tr>
      <w:tr w:rsidR="00387575" w:rsidRPr="00D925EA" w14:paraId="572D7D10" w14:textId="77777777" w:rsidTr="000170E2">
        <w:tc>
          <w:tcPr>
            <w:tcW w:w="4785" w:type="dxa"/>
          </w:tcPr>
          <w:p w14:paraId="47A233CA" w14:textId="369B38A2" w:rsidR="00387575" w:rsidRPr="002F0AAA" w:rsidRDefault="00D925EA" w:rsidP="000170E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ins w:id="4" w:author="Yelena Pak" w:date="2025-05-21T09:34:00Z">
              <w:r w:rsidRPr="00D925EA">
                <w:rPr>
                  <w:rFonts w:ascii="Times New Roman" w:hAnsi="Times New Roman" w:cs="Times New Roman"/>
                  <w:sz w:val="24"/>
                  <w:szCs w:val="24"/>
                </w:rPr>
                <w:t>В стране создано новое общественное объединение — Ассоциация специалистов в сфере PR и медиа, которое объединит профессионалов отрасли и станет площадкой для саморегулирования, обмена опытом и защиты интересов участников рынка, передает </w:t>
              </w:r>
              <w:r w:rsidRPr="00D925EA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D925EA">
                <w:rPr>
                  <w:rFonts w:ascii="Times New Roman" w:hAnsi="Times New Roman" w:cs="Times New Roman"/>
                  <w:sz w:val="24"/>
                  <w:szCs w:val="24"/>
                </w:rPr>
                <w:instrText>HYPERLINK "https://newtimes.kz/"</w:instrText>
              </w:r>
              <w:r w:rsidRPr="00D925EA">
                <w:rPr>
                  <w:rFonts w:ascii="Times New Roman" w:hAnsi="Times New Roman" w:cs="Times New Roman"/>
                  <w:sz w:val="24"/>
                  <w:szCs w:val="24"/>
                </w:rPr>
              </w:r>
              <w:r w:rsidRPr="00D925EA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D925EA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ИА «NewTimes.kz»</w:t>
              </w:r>
            </w:ins>
            <w:ins w:id="5" w:author="Yelena Pak" w:date="2025-05-21T09:34:00Z" w16du:dateUtc="2025-05-21T04:34:00Z">
              <w:r w:rsidRPr="00D925EA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fldChar w:fldCharType="end"/>
              </w:r>
            </w:ins>
            <w:ins w:id="6" w:author="Yelena Pak" w:date="2025-05-21T09:34:00Z">
              <w:r w:rsidRPr="00D925EA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  <w:del w:id="7" w:author="Yelena Pak" w:date="2025-05-21T09:34:00Z" w16du:dateUtc="2025-05-21T04:34:00Z">
              <w:r w:rsidR="00387575" w:rsidRPr="002F0AAA" w:rsidDel="00D925EA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delText>Встреча PR-специалистов, журналистов и представителей НПО для обсуждения новых стратегий в коммуникациях, сторителлинге и цифровом продвижении.</w:delText>
              </w:r>
            </w:del>
          </w:p>
        </w:tc>
        <w:tc>
          <w:tcPr>
            <w:tcW w:w="4786" w:type="dxa"/>
          </w:tcPr>
          <w:p w14:paraId="34A9A5EC" w14:textId="77777777" w:rsidR="00010485" w:rsidRPr="00010485" w:rsidRDefault="00010485" w:rsidP="000104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2F0AA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 w:eastAsia="ru-RU"/>
              </w:rPr>
              <w:t>Коммуникация, сторителлинг және цифрлық ілгерілету саласындағы жаңа стратегияларды талқылау мақсатында PR-мамандардың, журналистер мен ҮЕҰ өкілдерінің кездесуі.</w:t>
            </w:r>
          </w:p>
          <w:p w14:paraId="6B4F2AE5" w14:textId="77777777" w:rsidR="00387575" w:rsidRPr="002F0AAA" w:rsidRDefault="00387575" w:rsidP="000170E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0723C1FB" w14:textId="77777777" w:rsidR="00387575" w:rsidRPr="002F0AAA" w:rsidRDefault="00387575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01D574A2" w14:textId="77777777" w:rsidR="00387575" w:rsidRPr="002F0AAA" w:rsidRDefault="00387575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2F0AAA">
        <w:rPr>
          <w:rFonts w:ascii="Times New Roman" w:hAnsi="Times New Roman" w:cs="Times New Roman"/>
          <w:b/>
          <w:sz w:val="24"/>
          <w:szCs w:val="24"/>
          <w:lang w:val="kk-KZ"/>
        </w:rPr>
        <w:t>Слайд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87575" w:rsidRPr="002F0AAA" w14:paraId="1E08A1D7" w14:textId="77777777" w:rsidTr="000170E2">
        <w:tc>
          <w:tcPr>
            <w:tcW w:w="4785" w:type="dxa"/>
          </w:tcPr>
          <w:p w14:paraId="74E81209" w14:textId="77777777" w:rsidR="00387575" w:rsidRPr="002F0AAA" w:rsidRDefault="00387575" w:rsidP="002F0A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Рус</w:t>
            </w:r>
          </w:p>
        </w:tc>
        <w:tc>
          <w:tcPr>
            <w:tcW w:w="4786" w:type="dxa"/>
          </w:tcPr>
          <w:p w14:paraId="0608E367" w14:textId="77777777" w:rsidR="00387575" w:rsidRPr="002F0AAA" w:rsidRDefault="00387575" w:rsidP="002F0A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Каз</w:t>
            </w:r>
          </w:p>
        </w:tc>
      </w:tr>
      <w:tr w:rsidR="00387575" w:rsidRPr="002F0AAA" w14:paraId="15EB5A92" w14:textId="77777777" w:rsidTr="000170E2">
        <w:tc>
          <w:tcPr>
            <w:tcW w:w="4785" w:type="dxa"/>
          </w:tcPr>
          <w:p w14:paraId="4C356A27" w14:textId="77777777" w:rsidR="00387575" w:rsidRPr="002F0AAA" w:rsidRDefault="00387575" w:rsidP="000170E2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 НАС</w:t>
            </w:r>
          </w:p>
        </w:tc>
        <w:tc>
          <w:tcPr>
            <w:tcW w:w="4786" w:type="dxa"/>
          </w:tcPr>
          <w:p w14:paraId="38364B16" w14:textId="77777777" w:rsidR="00387575" w:rsidRPr="002F0AAA" w:rsidRDefault="00010485" w:rsidP="000170E2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БІЗ ТУРАЛЫ</w:t>
            </w:r>
          </w:p>
        </w:tc>
      </w:tr>
      <w:tr w:rsidR="00387575" w:rsidRPr="00D925EA" w14:paraId="2C201D8B" w14:textId="77777777" w:rsidTr="000170E2">
        <w:tc>
          <w:tcPr>
            <w:tcW w:w="4785" w:type="dxa"/>
          </w:tcPr>
          <w:p w14:paraId="00FE42C6" w14:textId="77777777" w:rsidR="00387575" w:rsidRPr="002F0AAA" w:rsidRDefault="00387575" w:rsidP="000170E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Содействие профессиональному развитию специалистов в сфере PR, медиа и коммуникаций, продвижение стандартов профессиональной этики и качества, а также реализация инициатив, направленных на развитие медиакоммуникационной среды и повышение медиаграмотности общества.</w:t>
            </w:r>
          </w:p>
        </w:tc>
        <w:tc>
          <w:tcPr>
            <w:tcW w:w="4786" w:type="dxa"/>
          </w:tcPr>
          <w:p w14:paraId="35544E18" w14:textId="77777777" w:rsidR="00010485" w:rsidRPr="00010485" w:rsidRDefault="00010485" w:rsidP="000104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2F0AA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 w:eastAsia="ru-RU"/>
              </w:rPr>
              <w:t>PR, медиа және коммуникация саласындағы мамандардың кәсіби дамуына ықпал ету, кәсіби этика мен сапа стандарттарын насихаттау, сондай-ақ медиакоммуникациялық ортаны дамыту мен қоғамның медиасауаттылығын арттыруға бағытталған бастамаларды жүзеге асыру.</w:t>
            </w:r>
          </w:p>
          <w:p w14:paraId="7E44AFFB" w14:textId="77777777" w:rsidR="00387575" w:rsidRPr="002F0AAA" w:rsidRDefault="00387575" w:rsidP="000170E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87575" w:rsidRPr="00D925EA" w14:paraId="17DEEF7C" w14:textId="77777777" w:rsidTr="000170E2">
        <w:tc>
          <w:tcPr>
            <w:tcW w:w="4785" w:type="dxa"/>
          </w:tcPr>
          <w:p w14:paraId="671A2833" w14:textId="77777777" w:rsidR="00387575" w:rsidRPr="002F0AAA" w:rsidRDefault="00387575" w:rsidP="000170E2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proofErr w:type="spellStart"/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Профессиональное</w:t>
            </w:r>
            <w:proofErr w:type="spellEnd"/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развитие</w:t>
            </w:r>
            <w:proofErr w:type="spellEnd"/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и </w:t>
            </w:r>
            <w:proofErr w:type="spellStart"/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обмен</w:t>
            </w:r>
            <w:proofErr w:type="spellEnd"/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опытом</w:t>
            </w:r>
            <w:proofErr w:type="spellEnd"/>
          </w:p>
        </w:tc>
        <w:tc>
          <w:tcPr>
            <w:tcW w:w="4786" w:type="dxa"/>
          </w:tcPr>
          <w:p w14:paraId="71850A09" w14:textId="77777777" w:rsidR="00387575" w:rsidRPr="002F0AAA" w:rsidRDefault="00010485" w:rsidP="000170E2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Кәсіби даму және тәжірибе алмасу</w:t>
            </w:r>
          </w:p>
        </w:tc>
      </w:tr>
      <w:tr w:rsidR="00387575" w:rsidRPr="00D925EA" w14:paraId="36F300A6" w14:textId="77777777" w:rsidTr="000170E2">
        <w:tc>
          <w:tcPr>
            <w:tcW w:w="4785" w:type="dxa"/>
          </w:tcPr>
          <w:p w14:paraId="5E963765" w14:textId="2DCB5842" w:rsidR="00387575" w:rsidRPr="002F0AAA" w:rsidRDefault="00387575" w:rsidP="000170E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Создание</w:t>
            </w:r>
            <w:proofErr w:type="spellEnd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условий</w:t>
            </w:r>
            <w:proofErr w:type="spellEnd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для</w:t>
            </w:r>
            <w:proofErr w:type="spellEnd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роста, </w:t>
            </w:r>
            <w:proofErr w:type="spellStart"/>
            <w:ins w:id="8" w:author="Yelena Pak" w:date="2025-05-21T09:22:00Z" w16du:dateUtc="2025-05-21T04:22:00Z">
              <w:r w:rsidR="00D925EA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>отраслевого</w:t>
              </w:r>
            </w:ins>
            <w:proofErr w:type="spellEnd"/>
            <w:del w:id="9" w:author="Yelena Pak" w:date="2025-05-21T09:22:00Z" w16du:dateUtc="2025-05-21T04:22:00Z">
              <w:r w:rsidRPr="002F0AAA" w:rsidDel="00D925EA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delText>сетевого</w:delText>
              </w:r>
            </w:del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взаимодействия</w:t>
            </w:r>
            <w:proofErr w:type="spellEnd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и </w:t>
            </w:r>
            <w:proofErr w:type="spellStart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обмена</w:t>
            </w:r>
            <w:proofErr w:type="spellEnd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лучшими практиками среди специалистов в сфере PR, медиа и коммуникаций.</w:t>
            </w:r>
          </w:p>
        </w:tc>
        <w:tc>
          <w:tcPr>
            <w:tcW w:w="4786" w:type="dxa"/>
          </w:tcPr>
          <w:p w14:paraId="43D8053E" w14:textId="77777777" w:rsidR="00010485" w:rsidRPr="00010485" w:rsidRDefault="00010485" w:rsidP="000104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2F0AA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 w:eastAsia="ru-RU"/>
              </w:rPr>
              <w:t>PR, медиа және коммуникация саласындағы мамандардың өсуіне, желілік өзара әрекеттестігіне және озық тәжірибе алмасуына жағдай жасау.</w:t>
            </w:r>
          </w:p>
          <w:p w14:paraId="514DF669" w14:textId="77777777" w:rsidR="00387575" w:rsidRPr="002F0AAA" w:rsidRDefault="00387575" w:rsidP="000170E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87575" w:rsidRPr="002F0AAA" w14:paraId="3A8610CB" w14:textId="77777777" w:rsidTr="000170E2">
        <w:tc>
          <w:tcPr>
            <w:tcW w:w="4785" w:type="dxa"/>
          </w:tcPr>
          <w:p w14:paraId="236CA65D" w14:textId="77777777" w:rsidR="00387575" w:rsidRPr="002F0AAA" w:rsidRDefault="00387575" w:rsidP="000170E2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proofErr w:type="spellStart"/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lastRenderedPageBreak/>
              <w:t>Образовательные</w:t>
            </w:r>
            <w:proofErr w:type="spellEnd"/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и </w:t>
            </w:r>
            <w:proofErr w:type="spellStart"/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просветительские</w:t>
            </w:r>
            <w:proofErr w:type="spellEnd"/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инициативы</w:t>
            </w:r>
            <w:proofErr w:type="spellEnd"/>
          </w:p>
        </w:tc>
        <w:tc>
          <w:tcPr>
            <w:tcW w:w="4786" w:type="dxa"/>
          </w:tcPr>
          <w:p w14:paraId="1A371142" w14:textId="77777777" w:rsidR="00010485" w:rsidRPr="00010485" w:rsidRDefault="00010485" w:rsidP="000104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2F0A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  <w:t>Білім беру және ағартушылық бастамалар</w:t>
            </w:r>
          </w:p>
          <w:p w14:paraId="4D9DD1CA" w14:textId="77777777" w:rsidR="00387575" w:rsidRPr="002F0AAA" w:rsidRDefault="00387575" w:rsidP="000170E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87575" w:rsidRPr="00D925EA" w14:paraId="66A289BD" w14:textId="77777777" w:rsidTr="000170E2">
        <w:tc>
          <w:tcPr>
            <w:tcW w:w="4785" w:type="dxa"/>
          </w:tcPr>
          <w:p w14:paraId="443F107D" w14:textId="77777777" w:rsidR="00387575" w:rsidRPr="002F0AAA" w:rsidRDefault="00387575" w:rsidP="000170E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Организация форумов, конференций, тренингов и мероприятий, а также продвижение медиаграмотности и гражданского диалога.</w:t>
            </w:r>
          </w:p>
        </w:tc>
        <w:tc>
          <w:tcPr>
            <w:tcW w:w="4786" w:type="dxa"/>
          </w:tcPr>
          <w:p w14:paraId="426875F5" w14:textId="77777777" w:rsidR="00010485" w:rsidRPr="00010485" w:rsidRDefault="00010485" w:rsidP="000104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2F0AA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 w:eastAsia="ru-RU"/>
              </w:rPr>
              <w:t>Форумдар, конференциялар, тренингтер мен іс-шараларды ұйымдастыру, сондай-ақ медиасауаттылықты және азаматтық диалогты ілгерілету.</w:t>
            </w:r>
          </w:p>
          <w:p w14:paraId="3C821D15" w14:textId="77777777" w:rsidR="00387575" w:rsidRPr="002F0AAA" w:rsidRDefault="00387575" w:rsidP="000170E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87575" w:rsidRPr="00D925EA" w14:paraId="4B9C4DF0" w14:textId="77777777" w:rsidTr="000170E2">
        <w:tc>
          <w:tcPr>
            <w:tcW w:w="4785" w:type="dxa"/>
          </w:tcPr>
          <w:p w14:paraId="048B1312" w14:textId="77777777" w:rsidR="00387575" w:rsidRPr="002F0AAA" w:rsidRDefault="00387575" w:rsidP="000170E2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proofErr w:type="spellStart"/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Развитие</w:t>
            </w:r>
            <w:proofErr w:type="spellEnd"/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медиасреды</w:t>
            </w:r>
            <w:proofErr w:type="spellEnd"/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и </w:t>
            </w:r>
            <w:proofErr w:type="spellStart"/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стандартов</w:t>
            </w:r>
            <w:proofErr w:type="spellEnd"/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качества</w:t>
            </w:r>
            <w:proofErr w:type="spellEnd"/>
          </w:p>
        </w:tc>
        <w:tc>
          <w:tcPr>
            <w:tcW w:w="4786" w:type="dxa"/>
          </w:tcPr>
          <w:p w14:paraId="6667533B" w14:textId="77777777" w:rsidR="00010485" w:rsidRPr="00010485" w:rsidRDefault="006B60C7" w:rsidP="000104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2F0A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  <w:t>Медиаорта</w:t>
            </w:r>
            <w:r w:rsidR="00010485" w:rsidRPr="002F0A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  <w:t>ның дамуы және сапа стандарттарын жетілдіру</w:t>
            </w:r>
          </w:p>
          <w:p w14:paraId="24F0F965" w14:textId="77777777" w:rsidR="00387575" w:rsidRPr="002F0AAA" w:rsidRDefault="00387575" w:rsidP="000170E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87575" w:rsidRPr="00D925EA" w14:paraId="354B1A88" w14:textId="77777777" w:rsidTr="000170E2">
        <w:tc>
          <w:tcPr>
            <w:tcW w:w="4785" w:type="dxa"/>
          </w:tcPr>
          <w:p w14:paraId="4666DD82" w14:textId="77777777" w:rsidR="00387575" w:rsidRPr="002F0AAA" w:rsidRDefault="00387575" w:rsidP="000170E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Реализация </w:t>
            </w:r>
            <w:proofErr w:type="spellStart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проектов</w:t>
            </w:r>
            <w:proofErr w:type="spellEnd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по</w:t>
            </w:r>
            <w:proofErr w:type="spellEnd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улучшению</w:t>
            </w:r>
            <w:proofErr w:type="spellEnd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медиакоммуникаций</w:t>
            </w:r>
            <w:proofErr w:type="spellEnd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 формирование стандартов профессиональной этики и ответственности.</w:t>
            </w:r>
          </w:p>
        </w:tc>
        <w:tc>
          <w:tcPr>
            <w:tcW w:w="4786" w:type="dxa"/>
          </w:tcPr>
          <w:p w14:paraId="734C9E96" w14:textId="77777777" w:rsidR="006B60C7" w:rsidRPr="006B60C7" w:rsidRDefault="006B60C7" w:rsidP="006B60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2F0AA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 w:eastAsia="ru-RU"/>
              </w:rPr>
              <w:t>Медиакоммуникацияларды жақсарту бойынша жобаларды жүзеге асыру, кәсіби этика мен жауапкершілік стандарттарын қалыптастыру.</w:t>
            </w:r>
          </w:p>
          <w:p w14:paraId="5D6CE2F1" w14:textId="77777777" w:rsidR="00387575" w:rsidRPr="002F0AAA" w:rsidRDefault="00387575" w:rsidP="000170E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87575" w:rsidRPr="002F0AAA" w14:paraId="1E04EB4B" w14:textId="77777777" w:rsidTr="000170E2">
        <w:tc>
          <w:tcPr>
            <w:tcW w:w="4785" w:type="dxa"/>
          </w:tcPr>
          <w:p w14:paraId="1D45AB3A" w14:textId="77777777" w:rsidR="00387575" w:rsidRPr="002F0AAA" w:rsidRDefault="00387575" w:rsidP="000170E2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proofErr w:type="spellStart"/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Партнёрство</w:t>
            </w:r>
            <w:proofErr w:type="spellEnd"/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и </w:t>
            </w:r>
            <w:proofErr w:type="spellStart"/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представительство</w:t>
            </w:r>
            <w:proofErr w:type="spellEnd"/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интересов</w:t>
            </w:r>
            <w:proofErr w:type="spellEnd"/>
          </w:p>
        </w:tc>
        <w:tc>
          <w:tcPr>
            <w:tcW w:w="4786" w:type="dxa"/>
          </w:tcPr>
          <w:p w14:paraId="14C67F0E" w14:textId="77777777" w:rsidR="00387575" w:rsidRPr="002F0AAA" w:rsidRDefault="006B60C7" w:rsidP="006B60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2F0A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  <w:t>Серіктестік және мүдделерді қорғау</w:t>
            </w:r>
          </w:p>
        </w:tc>
      </w:tr>
      <w:tr w:rsidR="00387575" w:rsidRPr="00D925EA" w14:paraId="5EEEDF3A" w14:textId="77777777" w:rsidTr="000170E2">
        <w:tc>
          <w:tcPr>
            <w:tcW w:w="4785" w:type="dxa"/>
          </w:tcPr>
          <w:p w14:paraId="3DC3605B" w14:textId="77777777" w:rsidR="00387575" w:rsidRPr="002F0AAA" w:rsidRDefault="00387575" w:rsidP="000170E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Сотрудничество с госорганами, НПО, бизнесом и международными структурами, защита интересов членов Ассоциации на всех уровнях.</w:t>
            </w:r>
          </w:p>
        </w:tc>
        <w:tc>
          <w:tcPr>
            <w:tcW w:w="4786" w:type="dxa"/>
          </w:tcPr>
          <w:p w14:paraId="0B54612C" w14:textId="77777777" w:rsidR="006B60C7" w:rsidRPr="006B60C7" w:rsidRDefault="006B60C7" w:rsidP="006B60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2F0AA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 w:eastAsia="ru-RU"/>
              </w:rPr>
              <w:t>Мемлекеттік органдармен, ҮЕҰ, бизнесті және халықаралық құрылымдармен ынтымақтастық, Ассоциация мүшелерінің мүдделерін барлық деңгейде қорғау.</w:t>
            </w:r>
          </w:p>
          <w:p w14:paraId="3F208DDB" w14:textId="77777777" w:rsidR="00387575" w:rsidRPr="002F0AAA" w:rsidRDefault="00387575" w:rsidP="000170E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87575" w:rsidRPr="002F0AAA" w14:paraId="77C7C399" w14:textId="77777777" w:rsidTr="000170E2">
        <w:tc>
          <w:tcPr>
            <w:tcW w:w="4785" w:type="dxa"/>
          </w:tcPr>
          <w:p w14:paraId="0CF697A7" w14:textId="77777777" w:rsidR="00387575" w:rsidRPr="002F0AAA" w:rsidRDefault="00387575" w:rsidP="000170E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2F0AAA">
              <w:rPr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  <w:t>Скачать</w:t>
            </w:r>
            <w:proofErr w:type="spellEnd"/>
            <w:r w:rsidRPr="002F0AAA">
              <w:rPr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  <w:t xml:space="preserve"> устав</w:t>
            </w:r>
          </w:p>
        </w:tc>
        <w:tc>
          <w:tcPr>
            <w:tcW w:w="4786" w:type="dxa"/>
          </w:tcPr>
          <w:p w14:paraId="6B24A480" w14:textId="77777777" w:rsidR="00387575" w:rsidRPr="002F0AAA" w:rsidRDefault="006B60C7" w:rsidP="000170E2">
            <w:pPr>
              <w:rPr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  <w:t>Жарғыны жүктеу</w:t>
            </w:r>
          </w:p>
        </w:tc>
      </w:tr>
    </w:tbl>
    <w:p w14:paraId="45A7C396" w14:textId="77777777" w:rsidR="00387575" w:rsidRPr="002F0AAA" w:rsidRDefault="00387575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500726D6" w14:textId="77777777" w:rsidR="00387575" w:rsidRPr="002F0AAA" w:rsidRDefault="00387575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2F0AAA">
        <w:rPr>
          <w:rFonts w:ascii="Times New Roman" w:hAnsi="Times New Roman" w:cs="Times New Roman"/>
          <w:b/>
          <w:sz w:val="24"/>
          <w:szCs w:val="24"/>
          <w:lang w:val="kk-KZ"/>
        </w:rPr>
        <w:t>Слайд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87575" w:rsidRPr="002F0AAA" w14:paraId="6D57B018" w14:textId="77777777" w:rsidTr="00387575">
        <w:tc>
          <w:tcPr>
            <w:tcW w:w="4785" w:type="dxa"/>
          </w:tcPr>
          <w:p w14:paraId="3D69B550" w14:textId="77777777" w:rsidR="00387575" w:rsidRPr="002F0AAA" w:rsidRDefault="00387575" w:rsidP="002F0A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Рус</w:t>
            </w:r>
          </w:p>
        </w:tc>
        <w:tc>
          <w:tcPr>
            <w:tcW w:w="4786" w:type="dxa"/>
          </w:tcPr>
          <w:p w14:paraId="1B5D822D" w14:textId="77777777" w:rsidR="00387575" w:rsidRPr="002F0AAA" w:rsidRDefault="00387575" w:rsidP="002F0A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Каз</w:t>
            </w:r>
          </w:p>
        </w:tc>
      </w:tr>
      <w:tr w:rsidR="00387575" w:rsidRPr="002F0AAA" w14:paraId="360A2A27" w14:textId="77777777" w:rsidTr="00387575">
        <w:tc>
          <w:tcPr>
            <w:tcW w:w="4785" w:type="dxa"/>
          </w:tcPr>
          <w:p w14:paraId="580B67F4" w14:textId="77777777" w:rsidR="00387575" w:rsidRPr="002F0AAA" w:rsidRDefault="00387575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b/>
                <w:color w:val="1F497D" w:themeColor="text2"/>
                <w:sz w:val="24"/>
                <w:szCs w:val="24"/>
                <w:lang w:val="kk-KZ"/>
              </w:rPr>
              <w:t>НОВОСТИ</w:t>
            </w:r>
          </w:p>
        </w:tc>
        <w:tc>
          <w:tcPr>
            <w:tcW w:w="4786" w:type="dxa"/>
          </w:tcPr>
          <w:p w14:paraId="489FD062" w14:textId="77777777" w:rsidR="00387575" w:rsidRPr="002F0AAA" w:rsidRDefault="006B60C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b/>
                <w:color w:val="1F497D" w:themeColor="text2"/>
                <w:sz w:val="24"/>
                <w:szCs w:val="24"/>
                <w:lang w:val="kk-KZ"/>
              </w:rPr>
              <w:t>ЖАҢАЛЫҚТАР</w:t>
            </w:r>
          </w:p>
        </w:tc>
      </w:tr>
      <w:tr w:rsidR="006B60C7" w:rsidRPr="00D925EA" w14:paraId="6BDCE006" w14:textId="77777777" w:rsidTr="00387575">
        <w:tc>
          <w:tcPr>
            <w:tcW w:w="4785" w:type="dxa"/>
          </w:tcPr>
          <w:p w14:paraId="3EFFD8E2" w14:textId="595E17E8" w:rsidR="006B60C7" w:rsidRPr="002F0AAA" w:rsidRDefault="00D925E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commentRangeStart w:id="10"/>
            <w:ins w:id="11" w:author="Yelena Pak" w:date="2025-05-21T09:35:00Z" w16du:dateUtc="2025-05-21T04:35:00Z">
              <w:r w:rsidRPr="00D925EA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 xml:space="preserve">В </w:t>
              </w:r>
              <w:proofErr w:type="spellStart"/>
              <w:r w:rsidRPr="00D925EA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>Казахстане</w:t>
              </w:r>
              <w:proofErr w:type="spellEnd"/>
              <w:r w:rsidRPr="00D925EA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 xml:space="preserve"> </w:t>
              </w:r>
              <w:proofErr w:type="spellStart"/>
              <w:r w:rsidRPr="00D925EA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>появилась</w:t>
              </w:r>
              <w:proofErr w:type="spellEnd"/>
              <w:r w:rsidRPr="00D925EA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 xml:space="preserve"> Ассоциация </w:t>
              </w:r>
              <w:proofErr w:type="spellStart"/>
              <w:r w:rsidRPr="00D925EA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>специалистов</w:t>
              </w:r>
              <w:proofErr w:type="spellEnd"/>
              <w:r w:rsidRPr="00D925EA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 xml:space="preserve"> в </w:t>
              </w:r>
              <w:proofErr w:type="spellStart"/>
              <w:r w:rsidRPr="00D925EA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>сфере</w:t>
              </w:r>
              <w:proofErr w:type="spellEnd"/>
              <w:r w:rsidRPr="00D925EA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 xml:space="preserve"> PR и медиа</w:t>
              </w:r>
              <w:commentRangeEnd w:id="10"/>
              <w:r>
                <w:rPr>
                  <w:rStyle w:val="a9"/>
                </w:rPr>
                <w:commentReference w:id="10"/>
              </w:r>
            </w:ins>
            <w:del w:id="12" w:author="Yelena Pak" w:date="2025-05-21T09:35:00Z" w16du:dateUtc="2025-05-21T04:35:00Z">
              <w:r w:rsidR="006B60C7" w:rsidRPr="002F0AAA" w:rsidDel="00D925EA">
                <w:rPr>
                  <w:rFonts w:ascii="Times New Roman" w:hAnsi="Times New Roman" w:cs="Times New Roman"/>
                  <w:b/>
                  <w:sz w:val="24"/>
                  <w:szCs w:val="24"/>
                  <w:lang w:val="kk-KZ"/>
                </w:rPr>
                <w:delText>Голоса перемен: В Астане пройдет региональный медиафорум 2025</w:delText>
              </w:r>
            </w:del>
          </w:p>
        </w:tc>
        <w:tc>
          <w:tcPr>
            <w:tcW w:w="4786" w:type="dxa"/>
          </w:tcPr>
          <w:p w14:paraId="78303136" w14:textId="363B4B8E" w:rsidR="006B60C7" w:rsidRPr="002F0AAA" w:rsidRDefault="006B60C7" w:rsidP="000170E2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del w:id="13" w:author="Yelena Pak" w:date="2025-05-21T09:46:00Z" w16du:dateUtc="2025-05-21T04:46:00Z">
              <w:r w:rsidRPr="002F0AAA" w:rsidDel="00B20294">
                <w:rPr>
                  <w:rFonts w:ascii="Times New Roman" w:hAnsi="Times New Roman" w:cs="Times New Roman"/>
                  <w:b/>
                  <w:sz w:val="24"/>
                  <w:szCs w:val="24"/>
                  <w:lang w:val="kk-KZ"/>
                </w:rPr>
                <w:delText>Өзгерістер үні: 2025 жылы Астанада өңірлік медиафорум өтеді</w:delText>
              </w:r>
            </w:del>
          </w:p>
        </w:tc>
      </w:tr>
      <w:tr w:rsidR="006B60C7" w:rsidRPr="00D925EA" w14:paraId="0C587EA0" w14:textId="77777777" w:rsidTr="00387575">
        <w:tc>
          <w:tcPr>
            <w:tcW w:w="4785" w:type="dxa"/>
          </w:tcPr>
          <w:p w14:paraId="138B2651" w14:textId="59F71A92" w:rsidR="006B60C7" w:rsidRPr="002F0AAA" w:rsidRDefault="00D925EA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ins w:id="14" w:author="Yelena Pak" w:date="2025-05-21T09:34:00Z" w16du:dateUtc="2025-05-21T04:34:00Z">
              <w:r w:rsidRPr="00D925EA">
                <w:rPr>
                  <w:rFonts w:ascii="Times New Roman" w:hAnsi="Times New Roman" w:cs="Times New Roman"/>
                  <w:sz w:val="24"/>
                  <w:szCs w:val="24"/>
                </w:rPr>
                <w:t>В стране создано новое общественное объединение — Ассоциация специалистов в сфере PR и медиа, которое объединит профессионалов отрасли и станет площадкой для саморегулирования, обмена опытом и защиты интересов участников рынка, передает </w:t>
              </w:r>
              <w:r w:rsidRPr="00D925EA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D925EA">
                <w:rPr>
                  <w:rFonts w:ascii="Times New Roman" w:hAnsi="Times New Roman" w:cs="Times New Roman"/>
                  <w:sz w:val="24"/>
                  <w:szCs w:val="24"/>
                </w:rPr>
                <w:instrText>HYPERLINK "https://newtimes.kz/"</w:instrText>
              </w:r>
              <w:r w:rsidRPr="00D925EA">
                <w:rPr>
                  <w:rFonts w:ascii="Times New Roman" w:hAnsi="Times New Roman" w:cs="Times New Roman"/>
                  <w:sz w:val="24"/>
                  <w:szCs w:val="24"/>
                </w:rPr>
              </w:r>
              <w:r w:rsidRPr="00D925EA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D925EA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ИА «NewTimes.kz»</w:t>
              </w:r>
              <w:r w:rsidRPr="00D925EA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fldChar w:fldCharType="end"/>
              </w:r>
              <w:r w:rsidRPr="00D925EA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  <w:del w:id="15" w:author="Yelena Pak" w:date="2025-05-21T09:34:00Z" w16du:dateUtc="2025-05-21T04:34:00Z">
              <w:r w:rsidR="006B60C7" w:rsidRPr="002F0AAA" w:rsidDel="00D925EA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delText>Встреча PR-специалистов, журналистов и представителей НПО для обсуждения новых стратегий в коммуникациях, сторителлинге и цифровом продвижении.</w:delText>
              </w:r>
            </w:del>
          </w:p>
        </w:tc>
        <w:tc>
          <w:tcPr>
            <w:tcW w:w="4786" w:type="dxa"/>
          </w:tcPr>
          <w:p w14:paraId="5C49A6B3" w14:textId="5716CA1D" w:rsidR="006B60C7" w:rsidRPr="006B60C7" w:rsidDel="00B20294" w:rsidRDefault="006B60C7" w:rsidP="006B60C7">
            <w:pPr>
              <w:spacing w:before="100" w:beforeAutospacing="1" w:after="100" w:afterAutospacing="1"/>
              <w:rPr>
                <w:del w:id="16" w:author="Yelena Pak" w:date="2025-05-21T09:46:00Z" w16du:dateUtc="2025-05-21T04:46:00Z"/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del w:id="17" w:author="Yelena Pak" w:date="2025-05-21T09:46:00Z" w16du:dateUtc="2025-05-21T04:46:00Z">
              <w:r w:rsidRPr="002F0AAA" w:rsidDel="00B20294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val="kk-KZ" w:eastAsia="ru-RU"/>
                </w:rPr>
                <w:delText>PR-мамандардың, журналистердің және ҮЕҰ өкілдерінің коммуникация, сторителлинг және цифрлық ілгерілету саласындағы жаңа стратегияларды талқылау үшін кездесуі.</w:delText>
              </w:r>
            </w:del>
          </w:p>
          <w:p w14:paraId="108D007D" w14:textId="77777777" w:rsidR="006B60C7" w:rsidRPr="002F0AAA" w:rsidRDefault="006B60C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6B60C7" w:rsidRPr="00D925EA" w14:paraId="4EF4D6A9" w14:textId="77777777" w:rsidTr="00387575">
        <w:tc>
          <w:tcPr>
            <w:tcW w:w="4785" w:type="dxa"/>
          </w:tcPr>
          <w:p w14:paraId="39FE70FB" w14:textId="53EDBA01" w:rsidR="00B20294" w:rsidRPr="00B20294" w:rsidRDefault="00B20294">
            <w:pPr>
              <w:rPr>
                <w:rFonts w:ascii="Times New Roman" w:hAnsi="Times New Roman" w:cs="Times New Roman"/>
                <w:b/>
                <w:sz w:val="24"/>
                <w:szCs w:val="24"/>
                <w:rPrChange w:id="18" w:author="Yelena Pak" w:date="2025-05-21T09:44:00Z" w16du:dateUtc="2025-05-21T04:44:00Z">
                  <w:rPr>
                    <w:rFonts w:ascii="Times New Roman" w:hAnsi="Times New Roman" w:cs="Times New Roman"/>
                    <w:b/>
                    <w:sz w:val="24"/>
                    <w:szCs w:val="24"/>
                    <w:lang w:val="kk-KZ"/>
                  </w:rPr>
                </w:rPrChange>
              </w:rPr>
            </w:pPr>
            <w:commentRangeStart w:id="19"/>
            <w:ins w:id="20" w:author="Yelena Pak" w:date="2025-05-21T09:44:00Z">
              <w:r w:rsidRPr="00B20294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Елена Пак: </w:t>
              </w:r>
            </w:ins>
            <w:ins w:id="21" w:author="Yelena Pak" w:date="2025-05-21T09:44:00Z" w16du:dateUtc="2025-05-21T04:44:00Z"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«П</w:t>
              </w:r>
              <w:r w:rsidRPr="00B20294">
                <w:rPr>
                  <w:rFonts w:ascii="Times New Roman" w:hAnsi="Times New Roman" w:cs="Times New Roman"/>
                  <w:b/>
                  <w:sz w:val="24"/>
                  <w:szCs w:val="24"/>
                </w:rPr>
                <w:t>оддержка первого руководителя</w:t>
              </w:r>
              <w:r w:rsidRPr="00B20294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- </w:t>
              </w:r>
            </w:ins>
            <w:ins w:id="22" w:author="Yelena Pak" w:date="2025-05-21T09:44:00Z">
              <w:r w:rsidRPr="00B20294">
                <w:rPr>
                  <w:rFonts w:ascii="Times New Roman" w:hAnsi="Times New Roman" w:cs="Times New Roman"/>
                  <w:b/>
                  <w:sz w:val="24"/>
                  <w:szCs w:val="24"/>
                </w:rPr>
                <w:t>важнейш</w:t>
              </w:r>
            </w:ins>
            <w:ins w:id="23" w:author="Yelena Pak" w:date="2025-05-21T09:44:00Z" w16du:dateUtc="2025-05-21T04:44:00Z"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ее</w:t>
              </w:r>
            </w:ins>
            <w:ins w:id="24" w:author="Yelena Pak" w:date="2025-05-21T09:44:00Z">
              <w:r w:rsidRPr="00B20294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 </w:t>
              </w:r>
              <w:proofErr w:type="gramStart"/>
              <w:r w:rsidRPr="00B20294">
                <w:rPr>
                  <w:rFonts w:ascii="Times New Roman" w:hAnsi="Times New Roman" w:cs="Times New Roman"/>
                  <w:b/>
                  <w:sz w:val="24"/>
                  <w:szCs w:val="24"/>
                </w:rPr>
                <w:t>условие</w:t>
              </w:r>
            </w:ins>
            <w:ins w:id="25" w:author="Yelena Pak" w:date="2025-05-21T09:44:00Z" w16du:dateUtc="2025-05-21T04:44:00Z"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 </w:t>
              </w:r>
            </w:ins>
            <w:ins w:id="26" w:author="Yelena Pak" w:date="2025-05-21T09:44:00Z">
              <w:r w:rsidRPr="00B20294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 успешной</w:t>
              </w:r>
              <w:proofErr w:type="gramEnd"/>
              <w:r w:rsidRPr="00B20294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 работы пиарщика</w:t>
              </w:r>
            </w:ins>
            <w:ins w:id="27" w:author="Yelena Pak" w:date="2025-05-21T09:44:00Z" w16du:dateUtc="2025-05-21T04:44:00Z"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»</w:t>
              </w:r>
            </w:ins>
            <w:commentRangeEnd w:id="19"/>
            <w:ins w:id="28" w:author="Yelena Pak" w:date="2025-05-21T09:45:00Z" w16du:dateUtc="2025-05-21T04:45:00Z">
              <w:r>
                <w:rPr>
                  <w:rStyle w:val="a9"/>
                </w:rPr>
                <w:commentReference w:id="19"/>
              </w:r>
            </w:ins>
            <w:del w:id="29" w:author="Yelena Pak" w:date="2025-05-21T09:35:00Z" w16du:dateUtc="2025-05-21T04:35:00Z">
              <w:r w:rsidR="006B60C7" w:rsidRPr="002F0AAA" w:rsidDel="00D925EA">
                <w:rPr>
                  <w:rFonts w:ascii="Times New Roman" w:hAnsi="Times New Roman" w:cs="Times New Roman"/>
                  <w:b/>
                  <w:sz w:val="24"/>
                  <w:szCs w:val="24"/>
                  <w:lang w:val="kk-KZ"/>
                </w:rPr>
                <w:delText>Ассоциация запускает программу менторства для начинающих специалистов</w:delText>
              </w:r>
            </w:del>
          </w:p>
        </w:tc>
        <w:tc>
          <w:tcPr>
            <w:tcW w:w="4786" w:type="dxa"/>
          </w:tcPr>
          <w:p w14:paraId="71411124" w14:textId="69D26144" w:rsidR="006B60C7" w:rsidRPr="006B60C7" w:rsidDel="00B20294" w:rsidRDefault="006B60C7" w:rsidP="006B60C7">
            <w:pPr>
              <w:spacing w:before="100" w:beforeAutospacing="1" w:after="100" w:afterAutospacing="1"/>
              <w:rPr>
                <w:del w:id="30" w:author="Yelena Pak" w:date="2025-05-21T09:46:00Z" w16du:dateUtc="2025-05-21T04:46:00Z"/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del w:id="31" w:author="Yelena Pak" w:date="2025-05-21T09:46:00Z" w16du:dateUtc="2025-05-21T04:46:00Z">
              <w:r w:rsidRPr="002F0AAA" w:rsidDel="00B20294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val="kk-KZ" w:eastAsia="ru-RU"/>
                </w:rPr>
                <w:delText>Ассоциация жаңадан бастаған мамандар үшін менторлық бағдарлама әзірлеуде.</w:delText>
              </w:r>
            </w:del>
          </w:p>
          <w:p w14:paraId="683B889D" w14:textId="77777777" w:rsidR="006B60C7" w:rsidRPr="002F0AAA" w:rsidRDefault="006B60C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6B60C7" w:rsidRPr="002F0AAA" w14:paraId="0D5DCD4A" w14:textId="77777777" w:rsidTr="00387575">
        <w:tc>
          <w:tcPr>
            <w:tcW w:w="4785" w:type="dxa"/>
          </w:tcPr>
          <w:p w14:paraId="21DBF341" w14:textId="4B63831B" w:rsidR="006B60C7" w:rsidRPr="002F0AAA" w:rsidRDefault="00B2029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ins w:id="32" w:author="Yelena Pak" w:date="2025-05-21T09:45:00Z" w16du:dateUtc="2025-05-21T04:45:00Z"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 xml:space="preserve">В </w:t>
              </w:r>
              <w:proofErr w:type="spellStart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>Казахстане</w:t>
              </w:r>
              <w:proofErr w:type="spellEnd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 xml:space="preserve"> </w:t>
              </w:r>
              <w:proofErr w:type="spellStart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>создана</w:t>
              </w:r>
              <w:proofErr w:type="spellEnd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 xml:space="preserve"> Ассоциация </w:t>
              </w:r>
              <w:proofErr w:type="spellStart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>профессионалов</w:t>
              </w:r>
              <w:proofErr w:type="spellEnd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 xml:space="preserve"> PR и медиа. О </w:t>
              </w:r>
              <w:proofErr w:type="spellStart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>ее</w:t>
              </w:r>
              <w:proofErr w:type="spellEnd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 xml:space="preserve"> </w:t>
              </w:r>
              <w:proofErr w:type="spellStart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>особенностях</w:t>
              </w:r>
              <w:proofErr w:type="spellEnd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 xml:space="preserve"> и </w:t>
              </w:r>
              <w:proofErr w:type="spellStart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>основных</w:t>
              </w:r>
              <w:proofErr w:type="spellEnd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 xml:space="preserve"> </w:t>
              </w:r>
              <w:proofErr w:type="spellStart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>трендах</w:t>
              </w:r>
              <w:proofErr w:type="spellEnd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 xml:space="preserve"> в PR-</w:t>
              </w:r>
              <w:proofErr w:type="spellStart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>отрасли</w:t>
              </w:r>
              <w:proofErr w:type="spellEnd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 xml:space="preserve"> </w:t>
              </w:r>
              <w:proofErr w:type="spellStart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>Казахстана</w:t>
              </w:r>
              <w:proofErr w:type="spellEnd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 xml:space="preserve"> с </w:t>
              </w:r>
              <w:proofErr w:type="spellStart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>журналистом</w:t>
              </w:r>
              <w:proofErr w:type="spellEnd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 xml:space="preserve"> ИА El.kz </w:t>
              </w:r>
              <w:proofErr w:type="spellStart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>делится</w:t>
              </w:r>
              <w:proofErr w:type="spellEnd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 xml:space="preserve"> </w:t>
              </w:r>
              <w:proofErr w:type="spellStart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>сооснователь</w:t>
              </w:r>
              <w:proofErr w:type="spellEnd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 xml:space="preserve"> </w:t>
              </w:r>
              <w:proofErr w:type="spellStart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>журнала</w:t>
              </w:r>
              <w:proofErr w:type="spellEnd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 xml:space="preserve"> и </w:t>
              </w:r>
              <w:proofErr w:type="spellStart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lastRenderedPageBreak/>
                <w:t>сообщества</w:t>
              </w:r>
              <w:proofErr w:type="spellEnd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 xml:space="preserve"> PR </w:t>
              </w:r>
              <w:proofErr w:type="spellStart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>Drive</w:t>
              </w:r>
              <w:proofErr w:type="spellEnd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 xml:space="preserve">, </w:t>
              </w:r>
              <w:proofErr w:type="spellStart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>соучредитель</w:t>
              </w:r>
              <w:proofErr w:type="spellEnd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 xml:space="preserve"> </w:t>
              </w:r>
              <w:proofErr w:type="spellStart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>Ассоциации</w:t>
              </w:r>
              <w:proofErr w:type="spellEnd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 xml:space="preserve"> PR и медиа </w:t>
              </w:r>
              <w:proofErr w:type="spellStart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>профессионалов</w:t>
              </w:r>
              <w:proofErr w:type="spellEnd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 xml:space="preserve"> РК, </w:t>
              </w:r>
              <w:proofErr w:type="spellStart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>главный</w:t>
              </w:r>
              <w:proofErr w:type="spellEnd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 xml:space="preserve"> директор </w:t>
              </w:r>
              <w:proofErr w:type="spellStart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>по</w:t>
              </w:r>
              <w:proofErr w:type="spellEnd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 xml:space="preserve"> коммуникациям и </w:t>
              </w:r>
              <w:proofErr w:type="spellStart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>маркетингу</w:t>
              </w:r>
              <w:proofErr w:type="spellEnd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 xml:space="preserve">, </w:t>
              </w:r>
              <w:proofErr w:type="spellStart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>член</w:t>
              </w:r>
              <w:proofErr w:type="spellEnd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 xml:space="preserve"> </w:t>
              </w:r>
              <w:proofErr w:type="spellStart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>правления</w:t>
              </w:r>
              <w:proofErr w:type="spellEnd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 xml:space="preserve"> </w:t>
              </w:r>
              <w:proofErr w:type="spellStart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>Администрации</w:t>
              </w:r>
              <w:proofErr w:type="spellEnd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 xml:space="preserve"> </w:t>
              </w:r>
              <w:proofErr w:type="spellStart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>Международного</w:t>
              </w:r>
              <w:proofErr w:type="spellEnd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 xml:space="preserve"> </w:t>
              </w:r>
              <w:proofErr w:type="spellStart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>финансового</w:t>
              </w:r>
              <w:proofErr w:type="spellEnd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 xml:space="preserve"> </w:t>
              </w:r>
              <w:proofErr w:type="spellStart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>центра</w:t>
              </w:r>
              <w:proofErr w:type="spellEnd"/>
              <w:r w:rsidRPr="00B20294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 xml:space="preserve"> «Астана» Елена Пак.</w:t>
              </w:r>
              <w:r w:rsidRPr="00B20294" w:rsidDel="00D925EA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 xml:space="preserve"> </w:t>
              </w:r>
            </w:ins>
            <w:del w:id="33" w:author="Yelena Pak" w:date="2025-05-21T09:35:00Z" w16du:dateUtc="2025-05-21T04:35:00Z">
              <w:r w:rsidR="006B60C7" w:rsidRPr="002F0AAA" w:rsidDel="00D925EA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delText>Опытные PR-эксперты и журналисты помогут молодым профессионалам выстроить карьерный путь в сфере коммуникаций.</w:delText>
              </w:r>
            </w:del>
          </w:p>
        </w:tc>
        <w:tc>
          <w:tcPr>
            <w:tcW w:w="4786" w:type="dxa"/>
          </w:tcPr>
          <w:p w14:paraId="0E0FC0A2" w14:textId="288785FA" w:rsidR="006B60C7" w:rsidRPr="008F18BF" w:rsidRDefault="006B60C7" w:rsidP="008F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del w:id="34" w:author="Yelena Pak" w:date="2025-05-21T09:46:00Z" w16du:dateUtc="2025-05-21T04:46:00Z">
              <w:r w:rsidRPr="002F0AAA" w:rsidDel="00B20294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val="kk-KZ" w:eastAsia="ru-RU"/>
                </w:rPr>
                <w:lastRenderedPageBreak/>
                <w:delText>Тәжірибелі PR-эксперттер мен журналистер жас мамандарға коммуникация саласындағы карьерасын құруға көмектеседі.</w:delText>
              </w:r>
            </w:del>
          </w:p>
        </w:tc>
      </w:tr>
      <w:tr w:rsidR="006B60C7" w:rsidRPr="00D925EA" w14:paraId="183AC28B" w14:textId="77777777" w:rsidTr="00387575">
        <w:tc>
          <w:tcPr>
            <w:tcW w:w="4785" w:type="dxa"/>
          </w:tcPr>
          <w:p w14:paraId="62993977" w14:textId="613327EE" w:rsidR="006B60C7" w:rsidRPr="002F0AAA" w:rsidRDefault="006B60C7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del w:id="35" w:author="Yelena Pak" w:date="2025-05-21T09:35:00Z" w16du:dateUtc="2025-05-21T04:35:00Z">
              <w:r w:rsidRPr="002F0AAA" w:rsidDel="00D925EA">
                <w:rPr>
                  <w:rFonts w:ascii="Times New Roman" w:hAnsi="Times New Roman" w:cs="Times New Roman"/>
                  <w:b/>
                  <w:sz w:val="24"/>
                  <w:szCs w:val="24"/>
                  <w:lang w:val="kk-KZ"/>
                </w:rPr>
                <w:delText>Подписан меморандум о сотрудничестве с Министерством информации</w:delText>
              </w:r>
            </w:del>
          </w:p>
        </w:tc>
        <w:tc>
          <w:tcPr>
            <w:tcW w:w="4786" w:type="dxa"/>
          </w:tcPr>
          <w:p w14:paraId="2B3E832B" w14:textId="6CDD298D" w:rsidR="006B60C7" w:rsidRPr="008F18BF" w:rsidRDefault="006B60C7" w:rsidP="008F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del w:id="36" w:author="Yelena Pak" w:date="2025-05-21T09:46:00Z" w16du:dateUtc="2025-05-21T04:46:00Z">
              <w:r w:rsidRPr="002F0AAA" w:rsidDel="00B20294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val="kk-KZ" w:eastAsia="ru-RU"/>
                </w:rPr>
                <w:delText>Ақпарат министрлігімен ынтымақтасты</w:delText>
              </w:r>
              <w:r w:rsidR="008F18BF" w:rsidDel="00B20294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val="kk-KZ" w:eastAsia="ru-RU"/>
                </w:rPr>
                <w:delText>қ туралы меморандумға қол қойылд</w:delText>
              </w:r>
              <w:r w:rsidRPr="002F0AAA" w:rsidDel="00B20294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val="kk-KZ" w:eastAsia="ru-RU"/>
                </w:rPr>
                <w:delText>ы.</w:delText>
              </w:r>
            </w:del>
          </w:p>
        </w:tc>
      </w:tr>
      <w:tr w:rsidR="006B60C7" w:rsidRPr="00D925EA" w14:paraId="02846188" w14:textId="77777777" w:rsidTr="00387575">
        <w:tc>
          <w:tcPr>
            <w:tcW w:w="4785" w:type="dxa"/>
          </w:tcPr>
          <w:p w14:paraId="214611A2" w14:textId="028FB380" w:rsidR="006B60C7" w:rsidRPr="002F0AAA" w:rsidRDefault="006B60C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del w:id="37" w:author="Yelena Pak" w:date="2025-05-21T09:35:00Z" w16du:dateUtc="2025-05-21T04:35:00Z">
              <w:r w:rsidRPr="002F0AAA" w:rsidDel="00D925EA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delText>Ассоциация будет участвовать в разработке стандартов медиаграмотности и проведении общественных консультаций.</w:delText>
              </w:r>
            </w:del>
          </w:p>
        </w:tc>
        <w:tc>
          <w:tcPr>
            <w:tcW w:w="4786" w:type="dxa"/>
          </w:tcPr>
          <w:p w14:paraId="181F441A" w14:textId="7B8FED3F" w:rsidR="006B60C7" w:rsidRPr="008F18BF" w:rsidRDefault="006B60C7" w:rsidP="008F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del w:id="38" w:author="Yelena Pak" w:date="2025-05-21T09:46:00Z" w16du:dateUtc="2025-05-21T04:46:00Z">
              <w:r w:rsidRPr="002F0AAA" w:rsidDel="00B20294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val="kk-KZ" w:eastAsia="ru-RU"/>
                </w:rPr>
                <w:delText>Ассоциация медиасауаттылық стандарттарын әзірлеуге және қоғамдық кеңестер өткізуге қатысады.</w:delText>
              </w:r>
            </w:del>
          </w:p>
        </w:tc>
      </w:tr>
      <w:tr w:rsidR="006B60C7" w:rsidRPr="002F0AAA" w14:paraId="40595AF9" w14:textId="77777777" w:rsidTr="00387575">
        <w:tc>
          <w:tcPr>
            <w:tcW w:w="4785" w:type="dxa"/>
          </w:tcPr>
          <w:p w14:paraId="2B9E47D8" w14:textId="77777777" w:rsidR="006B60C7" w:rsidRPr="002F0AAA" w:rsidRDefault="006B60C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2F0AAA">
              <w:rPr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  <w:t>Все</w:t>
            </w:r>
            <w:proofErr w:type="spellEnd"/>
            <w:r w:rsidRPr="002F0AAA">
              <w:rPr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  <w:t xml:space="preserve"> </w:t>
            </w:r>
            <w:proofErr w:type="spellStart"/>
            <w:r w:rsidRPr="002F0AAA">
              <w:rPr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  <w:t>новости</w:t>
            </w:r>
            <w:proofErr w:type="spellEnd"/>
          </w:p>
        </w:tc>
        <w:tc>
          <w:tcPr>
            <w:tcW w:w="4786" w:type="dxa"/>
          </w:tcPr>
          <w:p w14:paraId="7236EE1A" w14:textId="77777777" w:rsidR="006B60C7" w:rsidRPr="002F0AAA" w:rsidRDefault="006B60C7">
            <w:pPr>
              <w:rPr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  <w:t>Барлық жаңалықтар</w:t>
            </w:r>
          </w:p>
        </w:tc>
      </w:tr>
    </w:tbl>
    <w:p w14:paraId="3F03E24A" w14:textId="77777777" w:rsidR="00387575" w:rsidRPr="002F0AAA" w:rsidRDefault="00387575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130D16F0" w14:textId="77777777" w:rsidR="00387575" w:rsidRPr="002F0AAA" w:rsidRDefault="00387575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2F0AAA">
        <w:rPr>
          <w:rFonts w:ascii="Times New Roman" w:hAnsi="Times New Roman" w:cs="Times New Roman"/>
          <w:b/>
          <w:sz w:val="24"/>
          <w:szCs w:val="24"/>
          <w:lang w:val="kk-KZ"/>
        </w:rPr>
        <w:t>Слайд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87575" w:rsidRPr="002F0AAA" w14:paraId="01E10A45" w14:textId="77777777" w:rsidTr="00387575">
        <w:tc>
          <w:tcPr>
            <w:tcW w:w="4785" w:type="dxa"/>
          </w:tcPr>
          <w:p w14:paraId="7835B7CC" w14:textId="77777777" w:rsidR="00387575" w:rsidRPr="002F0AAA" w:rsidRDefault="00387575" w:rsidP="002F0A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Рус</w:t>
            </w:r>
          </w:p>
        </w:tc>
        <w:tc>
          <w:tcPr>
            <w:tcW w:w="4786" w:type="dxa"/>
          </w:tcPr>
          <w:p w14:paraId="3FD8F94E" w14:textId="77777777" w:rsidR="00387575" w:rsidRPr="002F0AAA" w:rsidRDefault="00387575" w:rsidP="002F0A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Каз</w:t>
            </w:r>
          </w:p>
        </w:tc>
      </w:tr>
      <w:tr w:rsidR="00387575" w:rsidRPr="00D925EA" w14:paraId="7D22D47D" w14:textId="77777777" w:rsidTr="00387575">
        <w:tc>
          <w:tcPr>
            <w:tcW w:w="4785" w:type="dxa"/>
          </w:tcPr>
          <w:p w14:paraId="31539FE1" w14:textId="77777777" w:rsidR="00387575" w:rsidRPr="002F0AAA" w:rsidRDefault="00387575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Станьте частью профессионального сообщества</w:t>
            </w:r>
          </w:p>
        </w:tc>
        <w:tc>
          <w:tcPr>
            <w:tcW w:w="4786" w:type="dxa"/>
          </w:tcPr>
          <w:p w14:paraId="70295806" w14:textId="77777777" w:rsidR="00387575" w:rsidRPr="008F18BF" w:rsidRDefault="006B60C7" w:rsidP="008F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2F0A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  <w:t>Кәсіби қауымдастықтың бір бөлігі бола отырып</w:t>
            </w:r>
          </w:p>
        </w:tc>
      </w:tr>
      <w:tr w:rsidR="00387575" w:rsidRPr="002F0AAA" w14:paraId="234E1283" w14:textId="77777777" w:rsidTr="00387575">
        <w:tc>
          <w:tcPr>
            <w:tcW w:w="4785" w:type="dxa"/>
          </w:tcPr>
          <w:p w14:paraId="3C3EB86B" w14:textId="77777777" w:rsidR="00387575" w:rsidRPr="002F0AAA" w:rsidRDefault="0038757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и </w:t>
            </w:r>
            <w:proofErr w:type="spellStart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получите</w:t>
            </w:r>
            <w:proofErr w:type="spellEnd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доступ</w:t>
            </w:r>
            <w:proofErr w:type="spellEnd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к </w:t>
            </w:r>
            <w:proofErr w:type="spellStart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эксклюзивным</w:t>
            </w:r>
            <w:proofErr w:type="spellEnd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материалам</w:t>
            </w:r>
          </w:p>
        </w:tc>
        <w:tc>
          <w:tcPr>
            <w:tcW w:w="4786" w:type="dxa"/>
          </w:tcPr>
          <w:p w14:paraId="4D35C832" w14:textId="77777777" w:rsidR="00387575" w:rsidRPr="008F18BF" w:rsidRDefault="006B60C7" w:rsidP="008F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2F0AA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 w:eastAsia="ru-RU"/>
              </w:rPr>
              <w:t>эксклюзивті материалдарға қол жеткізіңіз</w:t>
            </w:r>
          </w:p>
        </w:tc>
      </w:tr>
      <w:tr w:rsidR="006B60C7" w:rsidRPr="002F0AAA" w14:paraId="322865B4" w14:textId="77777777" w:rsidTr="00387575">
        <w:tc>
          <w:tcPr>
            <w:tcW w:w="4785" w:type="dxa"/>
          </w:tcPr>
          <w:p w14:paraId="0528F818" w14:textId="77777777" w:rsidR="006B60C7" w:rsidRPr="002F0AAA" w:rsidRDefault="006B60C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  <w:t>Вступить в Ассоциацию</w:t>
            </w:r>
          </w:p>
        </w:tc>
        <w:tc>
          <w:tcPr>
            <w:tcW w:w="4786" w:type="dxa"/>
          </w:tcPr>
          <w:p w14:paraId="0FC275A8" w14:textId="77777777" w:rsidR="006B60C7" w:rsidRPr="002F0AAA" w:rsidRDefault="006B60C7" w:rsidP="000170E2">
            <w:pPr>
              <w:rPr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  <w:t>Ассоциацияға кіру</w:t>
            </w:r>
          </w:p>
        </w:tc>
      </w:tr>
      <w:tr w:rsidR="006B60C7" w:rsidRPr="002F0AAA" w14:paraId="0BFC3E7F" w14:textId="77777777" w:rsidTr="00387575">
        <w:tc>
          <w:tcPr>
            <w:tcW w:w="4785" w:type="dxa"/>
          </w:tcPr>
          <w:p w14:paraId="52D282A8" w14:textId="77777777" w:rsidR="006B60C7" w:rsidRPr="002F0AAA" w:rsidRDefault="006B60C7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commentRangeStart w:id="39"/>
            <w:r w:rsidRPr="002F0AAA">
              <w:rPr>
                <w:rFonts w:ascii="Times New Roman" w:hAnsi="Times New Roman" w:cs="Times New Roman"/>
                <w:b/>
                <w:color w:val="1F497D" w:themeColor="text2"/>
                <w:sz w:val="24"/>
                <w:szCs w:val="24"/>
                <w:lang w:val="kk-KZ"/>
              </w:rPr>
              <w:t>БАЗА СПЕЦИАЛИСТОВ И АГЕНТСТВ</w:t>
            </w:r>
            <w:commentRangeEnd w:id="39"/>
            <w:r w:rsidR="00B20294">
              <w:rPr>
                <w:rStyle w:val="a9"/>
              </w:rPr>
              <w:commentReference w:id="39"/>
            </w:r>
          </w:p>
        </w:tc>
        <w:tc>
          <w:tcPr>
            <w:tcW w:w="4786" w:type="dxa"/>
          </w:tcPr>
          <w:p w14:paraId="70EB3FD2" w14:textId="77777777" w:rsidR="006B60C7" w:rsidRPr="002F0AAA" w:rsidRDefault="006B60C7" w:rsidP="000170E2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b/>
                <w:color w:val="1F497D" w:themeColor="text2"/>
                <w:sz w:val="24"/>
                <w:szCs w:val="24"/>
                <w:lang w:val="kk-KZ"/>
              </w:rPr>
              <w:t>МАМАНДАР МЕН АГЕНТТІКТЕР БАЗАСЫ</w:t>
            </w:r>
          </w:p>
        </w:tc>
      </w:tr>
      <w:tr w:rsidR="006B60C7" w:rsidRPr="00D925EA" w14:paraId="0E123698" w14:textId="77777777" w:rsidTr="00387575">
        <w:tc>
          <w:tcPr>
            <w:tcW w:w="4785" w:type="dxa"/>
          </w:tcPr>
          <w:p w14:paraId="66F6547E" w14:textId="77777777" w:rsidR="006B60C7" w:rsidRPr="002F0AAA" w:rsidRDefault="006B60C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Специалисты и организации в сфере PR, медиа и коммуникаций, объединённые для профессионального роста, обмена опытом и совместного развития отрасли.</w:t>
            </w:r>
          </w:p>
        </w:tc>
        <w:tc>
          <w:tcPr>
            <w:tcW w:w="4786" w:type="dxa"/>
          </w:tcPr>
          <w:p w14:paraId="1314551F" w14:textId="77777777" w:rsidR="006B60C7" w:rsidRPr="008F18BF" w:rsidRDefault="006B60C7" w:rsidP="008F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2F0AA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 w:eastAsia="ru-RU"/>
              </w:rPr>
              <w:t>PR, медиа және коммуникация саласындағы мамандар мен ұйымдар, кәсіби даму, тәжірибе алмасу және саланы бірге дамыту үшін біріктірілген.</w:t>
            </w:r>
          </w:p>
        </w:tc>
      </w:tr>
      <w:tr w:rsidR="006B60C7" w:rsidRPr="002F0AAA" w14:paraId="41E5DBDA" w14:textId="77777777" w:rsidTr="00387575">
        <w:tc>
          <w:tcPr>
            <w:tcW w:w="4785" w:type="dxa"/>
          </w:tcPr>
          <w:p w14:paraId="6BC51EC3" w14:textId="77777777" w:rsidR="006B60C7" w:rsidRPr="002F0AAA" w:rsidRDefault="006B60C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Категория</w:t>
            </w:r>
          </w:p>
        </w:tc>
        <w:tc>
          <w:tcPr>
            <w:tcW w:w="4786" w:type="dxa"/>
          </w:tcPr>
          <w:p w14:paraId="043A0BDD" w14:textId="77777777" w:rsidR="006B60C7" w:rsidRPr="002F0AAA" w:rsidRDefault="00A3562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Категория</w:t>
            </w:r>
          </w:p>
        </w:tc>
      </w:tr>
      <w:tr w:rsidR="006B60C7" w:rsidRPr="002F0AAA" w14:paraId="479A056B" w14:textId="77777777" w:rsidTr="00387575">
        <w:tc>
          <w:tcPr>
            <w:tcW w:w="4785" w:type="dxa"/>
          </w:tcPr>
          <w:p w14:paraId="2A300760" w14:textId="77777777" w:rsidR="006B60C7" w:rsidRPr="002F0AAA" w:rsidRDefault="006B60C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Город</w:t>
            </w:r>
          </w:p>
        </w:tc>
        <w:tc>
          <w:tcPr>
            <w:tcW w:w="4786" w:type="dxa"/>
          </w:tcPr>
          <w:p w14:paraId="0F97A4CD" w14:textId="77777777" w:rsidR="006B60C7" w:rsidRPr="002F0AAA" w:rsidRDefault="00A3562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Қала</w:t>
            </w:r>
          </w:p>
        </w:tc>
      </w:tr>
      <w:tr w:rsidR="006B60C7" w:rsidRPr="002F0AAA" w14:paraId="5630F24C" w14:textId="77777777" w:rsidTr="00387575">
        <w:tc>
          <w:tcPr>
            <w:tcW w:w="4785" w:type="dxa"/>
          </w:tcPr>
          <w:p w14:paraId="7ACEB581" w14:textId="77777777" w:rsidR="006B60C7" w:rsidRPr="002F0AAA" w:rsidRDefault="006B60C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Специализация</w:t>
            </w:r>
          </w:p>
        </w:tc>
        <w:tc>
          <w:tcPr>
            <w:tcW w:w="4786" w:type="dxa"/>
          </w:tcPr>
          <w:p w14:paraId="67161BAF" w14:textId="77777777" w:rsidR="006B60C7" w:rsidRPr="002F0AAA" w:rsidRDefault="00A3562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Мамандану</w:t>
            </w:r>
          </w:p>
        </w:tc>
      </w:tr>
      <w:tr w:rsidR="006B60C7" w:rsidRPr="002F0AAA" w14:paraId="0694E2A9" w14:textId="77777777" w:rsidTr="00387575">
        <w:tc>
          <w:tcPr>
            <w:tcW w:w="4785" w:type="dxa"/>
          </w:tcPr>
          <w:p w14:paraId="2ECC32C4" w14:textId="77777777" w:rsidR="006B60C7" w:rsidRPr="002F0AAA" w:rsidRDefault="006B60C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Кейсы</w:t>
            </w:r>
          </w:p>
        </w:tc>
        <w:tc>
          <w:tcPr>
            <w:tcW w:w="4786" w:type="dxa"/>
          </w:tcPr>
          <w:p w14:paraId="6AC444EB" w14:textId="77777777" w:rsidR="006B60C7" w:rsidRPr="002F0AAA" w:rsidRDefault="00A3562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Кейстер</w:t>
            </w:r>
          </w:p>
        </w:tc>
      </w:tr>
      <w:tr w:rsidR="006B60C7" w:rsidRPr="002F0AAA" w14:paraId="54D06557" w14:textId="77777777" w:rsidTr="00387575">
        <w:tc>
          <w:tcPr>
            <w:tcW w:w="4785" w:type="dxa"/>
          </w:tcPr>
          <w:p w14:paraId="18C82777" w14:textId="77777777" w:rsidR="006B60C7" w:rsidRPr="002F0AAA" w:rsidRDefault="006B60C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Участие в Ассоциации</w:t>
            </w:r>
          </w:p>
        </w:tc>
        <w:tc>
          <w:tcPr>
            <w:tcW w:w="4786" w:type="dxa"/>
          </w:tcPr>
          <w:p w14:paraId="519ED14D" w14:textId="77777777" w:rsidR="006B60C7" w:rsidRPr="002F0AAA" w:rsidRDefault="00A3562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Ассоциацияға қатысу</w:t>
            </w:r>
          </w:p>
        </w:tc>
      </w:tr>
      <w:tr w:rsidR="00A3562E" w:rsidRPr="002F0AAA" w14:paraId="207F2739" w14:textId="77777777" w:rsidTr="00387575">
        <w:tc>
          <w:tcPr>
            <w:tcW w:w="4785" w:type="dxa"/>
          </w:tcPr>
          <w:p w14:paraId="59CCA9CC" w14:textId="3A33109A" w:rsidR="00A3562E" w:rsidRPr="002F0AAA" w:rsidRDefault="00A3562E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Махаббат </w:t>
            </w:r>
            <w:del w:id="40" w:author="Yelena Pak" w:date="2025-05-21T09:25:00Z" w16du:dateUtc="2025-05-21T04:25:00Z">
              <w:r w:rsidRPr="002F0AAA" w:rsidDel="00D925EA">
                <w:rPr>
                  <w:rFonts w:ascii="Times New Roman" w:hAnsi="Times New Roman" w:cs="Times New Roman"/>
                  <w:b/>
                  <w:sz w:val="24"/>
                  <w:szCs w:val="24"/>
                  <w:lang w:val="kk-KZ"/>
                </w:rPr>
                <w:delText>Садвокасова</w:delText>
              </w:r>
            </w:del>
            <w:proofErr w:type="spellStart"/>
            <w:ins w:id="41" w:author="Yelena Pak" w:date="2025-05-21T09:25:00Z" w16du:dateUtc="2025-05-21T04:25:00Z">
              <w:r w:rsidR="00D925EA" w:rsidRPr="002F0AAA">
                <w:rPr>
                  <w:rFonts w:ascii="Times New Roman" w:hAnsi="Times New Roman" w:cs="Times New Roman"/>
                  <w:b/>
                  <w:sz w:val="24"/>
                  <w:szCs w:val="24"/>
                  <w:lang w:val="kk-KZ"/>
                </w:rPr>
                <w:t>Садв</w:t>
              </w:r>
              <w:r w:rsidR="00D925EA">
                <w:rPr>
                  <w:rFonts w:ascii="Times New Roman" w:hAnsi="Times New Roman" w:cs="Times New Roman"/>
                  <w:b/>
                  <w:sz w:val="24"/>
                  <w:szCs w:val="24"/>
                  <w:lang w:val="kk-KZ"/>
                </w:rPr>
                <w:t>а</w:t>
              </w:r>
              <w:r w:rsidR="00D925EA" w:rsidRPr="002F0AAA">
                <w:rPr>
                  <w:rFonts w:ascii="Times New Roman" w:hAnsi="Times New Roman" w:cs="Times New Roman"/>
                  <w:b/>
                  <w:sz w:val="24"/>
                  <w:szCs w:val="24"/>
                  <w:lang w:val="kk-KZ"/>
                </w:rPr>
                <w:t>касова</w:t>
              </w:r>
            </w:ins>
            <w:proofErr w:type="spellEnd"/>
          </w:p>
        </w:tc>
        <w:tc>
          <w:tcPr>
            <w:tcW w:w="4786" w:type="dxa"/>
          </w:tcPr>
          <w:p w14:paraId="1B9AE63B" w14:textId="692BE532" w:rsidR="00A3562E" w:rsidRPr="002F0AAA" w:rsidRDefault="00A3562E" w:rsidP="000170E2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Махаббат </w:t>
            </w:r>
            <w:del w:id="42" w:author="Yelena Pak" w:date="2025-05-21T09:25:00Z" w16du:dateUtc="2025-05-21T04:25:00Z">
              <w:r w:rsidRPr="002F0AAA" w:rsidDel="00D925EA">
                <w:rPr>
                  <w:rFonts w:ascii="Times New Roman" w:hAnsi="Times New Roman" w:cs="Times New Roman"/>
                  <w:b/>
                  <w:sz w:val="24"/>
                  <w:szCs w:val="24"/>
                  <w:lang w:val="kk-KZ"/>
                </w:rPr>
                <w:delText>Садвокасова</w:delText>
              </w:r>
            </w:del>
            <w:proofErr w:type="spellStart"/>
            <w:ins w:id="43" w:author="Yelena Pak" w:date="2025-05-21T09:25:00Z" w16du:dateUtc="2025-05-21T04:25:00Z">
              <w:r w:rsidR="00D925EA" w:rsidRPr="002F0AAA">
                <w:rPr>
                  <w:rFonts w:ascii="Times New Roman" w:hAnsi="Times New Roman" w:cs="Times New Roman"/>
                  <w:b/>
                  <w:sz w:val="24"/>
                  <w:szCs w:val="24"/>
                  <w:lang w:val="kk-KZ"/>
                </w:rPr>
                <w:t>Садв</w:t>
              </w:r>
              <w:r w:rsidR="00D925EA">
                <w:rPr>
                  <w:rFonts w:ascii="Times New Roman" w:hAnsi="Times New Roman" w:cs="Times New Roman"/>
                  <w:b/>
                  <w:sz w:val="24"/>
                  <w:szCs w:val="24"/>
                  <w:lang w:val="kk-KZ"/>
                </w:rPr>
                <w:t>а</w:t>
              </w:r>
              <w:r w:rsidR="00D925EA" w:rsidRPr="002F0AAA">
                <w:rPr>
                  <w:rFonts w:ascii="Times New Roman" w:hAnsi="Times New Roman" w:cs="Times New Roman"/>
                  <w:b/>
                  <w:sz w:val="24"/>
                  <w:szCs w:val="24"/>
                  <w:lang w:val="kk-KZ"/>
                </w:rPr>
                <w:t>касова</w:t>
              </w:r>
            </w:ins>
            <w:proofErr w:type="spellEnd"/>
          </w:p>
        </w:tc>
      </w:tr>
      <w:tr w:rsidR="00A3562E" w:rsidRPr="00D925EA" w14:paraId="2E1996E1" w14:textId="77777777" w:rsidTr="00387575">
        <w:tc>
          <w:tcPr>
            <w:tcW w:w="4785" w:type="dxa"/>
          </w:tcPr>
          <w:p w14:paraId="49107B9D" w14:textId="2CD6A982" w:rsidR="00A3562E" w:rsidRPr="002F0AAA" w:rsidRDefault="00A3562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Специалист по PR и медиа с 2006 года. </w:t>
            </w:r>
            <w:proofErr w:type="spellStart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Основательница</w:t>
            </w:r>
            <w:proofErr w:type="spellEnd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MamaSpace.kz</w:t>
            </w:r>
            <w:ins w:id="44" w:author="Yelena Pak" w:date="2025-05-21T09:26:00Z" w16du:dateUtc="2025-05-21T04:26:00Z">
              <w:r w:rsidR="00D925EA" w:rsidRPr="00D925EA">
                <w:rPr>
                  <w:rFonts w:ascii="Times New Roman" w:hAnsi="Times New Roman" w:cs="Times New Roman"/>
                  <w:sz w:val="24"/>
                  <w:szCs w:val="24"/>
                  <w:rPrChange w:id="45" w:author="Yelena Pak" w:date="2025-05-21T09:27:00Z" w16du:dateUtc="2025-05-21T04:27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,</w:t>
              </w:r>
            </w:ins>
            <w:ins w:id="46" w:author="Yelena Pak" w:date="2025-05-21T09:27:00Z" w16du:dateUtc="2025-05-21T04:27:00Z">
              <w:r w:rsidR="00D925EA" w:rsidRPr="00D925EA">
                <w:rPr>
                  <w:rFonts w:ascii="Times New Roman" w:hAnsi="Times New Roman" w:cs="Times New Roman"/>
                  <w:sz w:val="24"/>
                  <w:szCs w:val="24"/>
                  <w:rPrChange w:id="47" w:author="Yelena Pak" w:date="2025-05-21T09:27:00Z" w16du:dateUtc="2025-05-21T04:27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="00D925E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mybusiness</w:t>
              </w:r>
              <w:proofErr w:type="spellEnd"/>
              <w:r w:rsidR="00D925EA" w:rsidRPr="00D925EA">
                <w:rPr>
                  <w:rFonts w:ascii="Times New Roman" w:hAnsi="Times New Roman" w:cs="Times New Roman"/>
                  <w:sz w:val="24"/>
                  <w:szCs w:val="24"/>
                  <w:rPrChange w:id="48" w:author="Yelena Pak" w:date="2025-05-21T09:27:00Z" w16du:dateUtc="2025-05-21T04:27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.</w:t>
              </w:r>
              <w:proofErr w:type="spellStart"/>
              <w:r w:rsidR="00D925E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kz</w:t>
              </w:r>
            </w:ins>
            <w:proofErr w:type="spellEnd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и </w:t>
            </w:r>
            <w:proofErr w:type="spellStart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соосновательница</w:t>
            </w:r>
            <w:proofErr w:type="spellEnd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PR </w:t>
            </w:r>
            <w:proofErr w:type="spellStart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Drive</w:t>
            </w:r>
            <w:proofErr w:type="spellEnd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4786" w:type="dxa"/>
          </w:tcPr>
          <w:p w14:paraId="186321EF" w14:textId="77777777" w:rsidR="00A3562E" w:rsidRPr="002F0AAA" w:rsidRDefault="00A3562E" w:rsidP="00A3562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2006 жылдан бері PR және медиа маманы. MamaSpace.kz негізін қалаушы және PR Drive-тың тең негізін қалаушы.</w:t>
            </w:r>
          </w:p>
        </w:tc>
      </w:tr>
      <w:tr w:rsidR="00A3562E" w:rsidRPr="002F0AAA" w14:paraId="0E022481" w14:textId="77777777" w:rsidTr="00387575">
        <w:tc>
          <w:tcPr>
            <w:tcW w:w="4785" w:type="dxa"/>
          </w:tcPr>
          <w:p w14:paraId="26BE1367" w14:textId="77777777" w:rsidR="00A3562E" w:rsidRPr="002F0AAA" w:rsidRDefault="00A3562E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proofErr w:type="spellStart"/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Баглан</w:t>
            </w:r>
            <w:proofErr w:type="spellEnd"/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Айдашов</w:t>
            </w:r>
            <w:proofErr w:type="spellEnd"/>
          </w:p>
        </w:tc>
        <w:tc>
          <w:tcPr>
            <w:tcW w:w="4786" w:type="dxa"/>
          </w:tcPr>
          <w:p w14:paraId="64FB0BD7" w14:textId="77777777" w:rsidR="00A3562E" w:rsidRPr="002F0AAA" w:rsidRDefault="00A3562E" w:rsidP="000170E2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Баглан Айдашов</w:t>
            </w:r>
          </w:p>
        </w:tc>
      </w:tr>
      <w:tr w:rsidR="00A3562E" w:rsidRPr="002F0AAA" w14:paraId="65B86540" w14:textId="77777777" w:rsidTr="00387575">
        <w:tc>
          <w:tcPr>
            <w:tcW w:w="4785" w:type="dxa"/>
          </w:tcPr>
          <w:p w14:paraId="033F23D6" w14:textId="77777777" w:rsidR="00A3562E" w:rsidRPr="002F0AAA" w:rsidRDefault="00A3562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Бизнес-аналитик, медиаменеджер и PR-эксперт с более чем 15-летним опытом. Генеральный менеджер Lada.kz.</w:t>
            </w:r>
          </w:p>
        </w:tc>
        <w:tc>
          <w:tcPr>
            <w:tcW w:w="4786" w:type="dxa"/>
          </w:tcPr>
          <w:p w14:paraId="284E7A59" w14:textId="77777777" w:rsidR="00A3562E" w:rsidRPr="008F18BF" w:rsidRDefault="00A3562E" w:rsidP="008F18BF">
            <w:pPr>
              <w:pStyle w:val="a5"/>
              <w:rPr>
                <w:b/>
                <w:lang w:val="kk-KZ"/>
              </w:rPr>
            </w:pPr>
            <w:r w:rsidRPr="002F0AAA">
              <w:rPr>
                <w:rStyle w:val="a4"/>
                <w:b w:val="0"/>
                <w:lang w:val="kk-KZ"/>
              </w:rPr>
              <w:t>15 жылдан астам тәжірибесі бар бизнес-талдаушы, медиаменеджер және PR-эксперт.  Lada.kz бас директоры.</w:t>
            </w:r>
          </w:p>
        </w:tc>
      </w:tr>
      <w:tr w:rsidR="00A3562E" w:rsidRPr="002F0AAA" w14:paraId="181E34C7" w14:textId="77777777" w:rsidTr="00387575">
        <w:tc>
          <w:tcPr>
            <w:tcW w:w="4785" w:type="dxa"/>
          </w:tcPr>
          <w:p w14:paraId="6E112C94" w14:textId="77777777" w:rsidR="00A3562E" w:rsidRPr="002F0AAA" w:rsidRDefault="00A3562E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Акерке Берлибай</w:t>
            </w:r>
          </w:p>
        </w:tc>
        <w:tc>
          <w:tcPr>
            <w:tcW w:w="4786" w:type="dxa"/>
          </w:tcPr>
          <w:p w14:paraId="23E80BEC" w14:textId="77777777" w:rsidR="00A3562E" w:rsidRPr="002F0AAA" w:rsidRDefault="00A3562E" w:rsidP="000170E2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Акерке Берлибай</w:t>
            </w:r>
          </w:p>
        </w:tc>
      </w:tr>
      <w:tr w:rsidR="00A3562E" w:rsidRPr="002F0AAA" w14:paraId="79689F9A" w14:textId="77777777" w:rsidTr="00387575">
        <w:tc>
          <w:tcPr>
            <w:tcW w:w="4785" w:type="dxa"/>
          </w:tcPr>
          <w:p w14:paraId="59DB7A2D" w14:textId="77777777" w:rsidR="00A3562E" w:rsidRPr="002F0AAA" w:rsidRDefault="00A3562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Специалист в области PR и коммуникаций, бизнес-тренер и медиа-эксперт. CEO агентства COMMUNIX.</w:t>
            </w:r>
          </w:p>
        </w:tc>
        <w:tc>
          <w:tcPr>
            <w:tcW w:w="4786" w:type="dxa"/>
          </w:tcPr>
          <w:p w14:paraId="53EAFFEA" w14:textId="77777777" w:rsidR="00A3562E" w:rsidRPr="002F0AAA" w:rsidRDefault="00A3562E" w:rsidP="00A3562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 w:eastAsia="ru-RU"/>
              </w:rPr>
              <w:t>PR және коммуникациялар саласындағы маман, бизнес-тренер және медиа-эксперт. COMMUNIX агенттігінің СЕО.</w:t>
            </w:r>
          </w:p>
        </w:tc>
      </w:tr>
      <w:tr w:rsidR="00A3562E" w:rsidRPr="002F0AAA" w14:paraId="078DA8C5" w14:textId="77777777" w:rsidTr="00387575">
        <w:tc>
          <w:tcPr>
            <w:tcW w:w="4785" w:type="dxa"/>
          </w:tcPr>
          <w:p w14:paraId="3DBFD0DB" w14:textId="77777777" w:rsidR="00A3562E" w:rsidRPr="002F0AAA" w:rsidRDefault="00A3562E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Елена Пак</w:t>
            </w:r>
          </w:p>
        </w:tc>
        <w:tc>
          <w:tcPr>
            <w:tcW w:w="4786" w:type="dxa"/>
          </w:tcPr>
          <w:p w14:paraId="02BC296B" w14:textId="77777777" w:rsidR="00A3562E" w:rsidRPr="002F0AAA" w:rsidRDefault="00A3562E" w:rsidP="000170E2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Елена Пак</w:t>
            </w:r>
          </w:p>
        </w:tc>
      </w:tr>
      <w:tr w:rsidR="00A3562E" w:rsidRPr="002F0AAA" w14:paraId="144F0AB3" w14:textId="77777777" w:rsidTr="00387575">
        <w:tc>
          <w:tcPr>
            <w:tcW w:w="4785" w:type="dxa"/>
          </w:tcPr>
          <w:p w14:paraId="60903834" w14:textId="48A037B4" w:rsidR="00A3562E" w:rsidRPr="00D925EA" w:rsidRDefault="00A3562E">
            <w:pPr>
              <w:rPr>
                <w:rFonts w:ascii="Times New Roman" w:hAnsi="Times New Roman" w:cs="Times New Roman"/>
                <w:sz w:val="24"/>
                <w:szCs w:val="24"/>
                <w:rPrChange w:id="49" w:author="Yelena Pak" w:date="2025-05-21T09:27:00Z" w16du:dateUtc="2025-05-21T04:27:00Z">
                  <w:rPr>
                    <w:rFonts w:ascii="Times New Roman" w:hAnsi="Times New Roman" w:cs="Times New Roman"/>
                    <w:sz w:val="24"/>
                    <w:szCs w:val="24"/>
                    <w:lang w:val="kk-KZ"/>
                  </w:rPr>
                </w:rPrChange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PR-менеджер с 20-летним опытом. </w:t>
            </w:r>
            <w:proofErr w:type="spellStart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Главный</w:t>
            </w:r>
            <w:proofErr w:type="spellEnd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директор </w:t>
            </w:r>
            <w:proofErr w:type="spellStart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по</w:t>
            </w:r>
            <w:proofErr w:type="spellEnd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коммуникациям и </w:t>
            </w:r>
            <w:proofErr w:type="spellStart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маркетингу</w:t>
            </w:r>
            <w:proofErr w:type="spellEnd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, </w:t>
            </w:r>
            <w:proofErr w:type="spellStart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член</w:t>
            </w:r>
            <w:proofErr w:type="spellEnd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правления</w:t>
            </w:r>
            <w:proofErr w:type="spellEnd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AIFC</w:t>
            </w:r>
            <w:ins w:id="50" w:author="Yelena Pak" w:date="2025-05-21T09:27:00Z" w16du:dateUtc="2025-05-21T04:27:00Z">
              <w:r w:rsidR="00D925EA">
                <w:rPr>
                  <w:rFonts w:ascii="Times New Roman" w:hAnsi="Times New Roman" w:cs="Times New Roman"/>
                  <w:sz w:val="24"/>
                  <w:szCs w:val="24"/>
                </w:rPr>
                <w:t xml:space="preserve">, соосновательница </w:t>
              </w:r>
              <w:r w:rsidR="00D925E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PR</w:t>
              </w:r>
              <w:r w:rsidR="00D925EA" w:rsidRPr="00D925EA">
                <w:rPr>
                  <w:rFonts w:ascii="Times New Roman" w:hAnsi="Times New Roman" w:cs="Times New Roman"/>
                  <w:sz w:val="24"/>
                  <w:szCs w:val="24"/>
                  <w:rPrChange w:id="51" w:author="Yelena Pak" w:date="2025-05-21T09:27:00Z" w16du:dateUtc="2025-05-21T04:27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r w:rsidR="00D925E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Drive</w:t>
              </w:r>
              <w:r w:rsidR="00D925EA" w:rsidRPr="00D925EA">
                <w:rPr>
                  <w:rFonts w:ascii="Times New Roman" w:hAnsi="Times New Roman" w:cs="Times New Roman"/>
                  <w:sz w:val="24"/>
                  <w:szCs w:val="24"/>
                  <w:rPrChange w:id="52" w:author="Yelena Pak" w:date="2025-05-21T09:27:00Z" w16du:dateUtc="2025-05-21T04:27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.</w:t>
              </w:r>
            </w:ins>
          </w:p>
        </w:tc>
        <w:tc>
          <w:tcPr>
            <w:tcW w:w="4786" w:type="dxa"/>
          </w:tcPr>
          <w:p w14:paraId="17C8FAED" w14:textId="77777777" w:rsidR="00A3562E" w:rsidRPr="002F0AAA" w:rsidRDefault="00A3562E" w:rsidP="00A356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2F0AA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 w:eastAsia="ru-RU"/>
              </w:rPr>
              <w:t>20 жылдық тәжірибесі бар PR-менеджер. Коммуникациялар және маркетинг жөніндегі басты директор, AIFC басқарма мүшесі.</w:t>
            </w:r>
          </w:p>
        </w:tc>
      </w:tr>
      <w:tr w:rsidR="00D925EA" w:rsidRPr="002F0AAA" w14:paraId="4144401F" w14:textId="77777777" w:rsidTr="00387575">
        <w:trPr>
          <w:ins w:id="53" w:author="Yelena Pak" w:date="2025-05-21T09:27:00Z" w16du:dateUtc="2025-05-21T04:27:00Z"/>
        </w:trPr>
        <w:tc>
          <w:tcPr>
            <w:tcW w:w="4785" w:type="dxa"/>
          </w:tcPr>
          <w:p w14:paraId="7CB7618F" w14:textId="6D511706" w:rsidR="00D925EA" w:rsidRPr="00D925EA" w:rsidRDefault="00D925EA">
            <w:pPr>
              <w:rPr>
                <w:ins w:id="54" w:author="Yelena Pak" w:date="2025-05-21T09:27:00Z" w16du:dateUtc="2025-05-21T04:27:00Z"/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  <w:rPrChange w:id="55" w:author="Yelena Pak" w:date="2025-05-21T09:30:00Z" w16du:dateUtc="2025-05-21T04:30:00Z">
                  <w:rPr>
                    <w:ins w:id="56" w:author="Yelena Pak" w:date="2025-05-21T09:27:00Z" w16du:dateUtc="2025-05-21T04:27:00Z"/>
                    <w:rFonts w:ascii="Times New Roman" w:hAnsi="Times New Roman" w:cs="Times New Roman"/>
                    <w:sz w:val="24"/>
                    <w:szCs w:val="24"/>
                    <w:highlight w:val="cyan"/>
                    <w:lang w:val="kk-KZ"/>
                  </w:rPr>
                </w:rPrChange>
              </w:rPr>
            </w:pPr>
            <w:proofErr w:type="spellStart"/>
            <w:ins w:id="57" w:author="Yelena Pak" w:date="2025-05-21T09:28:00Z" w16du:dateUtc="2025-05-21T04:28:00Z">
              <w:r w:rsidRPr="00D925EA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highlight w:val="cyan"/>
                  <w:rPrChange w:id="58" w:author="Yelena Pak" w:date="2025-05-21T09:30:00Z" w16du:dateUtc="2025-05-21T04:30:00Z">
                    <w:rPr>
                      <w:rFonts w:ascii="Times New Roman" w:hAnsi="Times New Roman" w:cs="Times New Roman"/>
                      <w:sz w:val="24"/>
                      <w:szCs w:val="24"/>
                      <w:highlight w:val="cyan"/>
                    </w:rPr>
                  </w:rPrChange>
                </w:rPr>
                <w:t>Думан</w:t>
              </w:r>
              <w:proofErr w:type="spellEnd"/>
              <w:r w:rsidRPr="00D925EA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highlight w:val="cyan"/>
                  <w:rPrChange w:id="59" w:author="Yelena Pak" w:date="2025-05-21T09:30:00Z" w16du:dateUtc="2025-05-21T04:30:00Z">
                    <w:rPr>
                      <w:rFonts w:ascii="Times New Roman" w:hAnsi="Times New Roman" w:cs="Times New Roman"/>
                      <w:sz w:val="24"/>
                      <w:szCs w:val="24"/>
                      <w:highlight w:val="cyan"/>
                    </w:rPr>
                  </w:rPrChange>
                </w:rPr>
                <w:t xml:space="preserve"> Кожахметов</w:t>
              </w:r>
            </w:ins>
          </w:p>
        </w:tc>
        <w:tc>
          <w:tcPr>
            <w:tcW w:w="4786" w:type="dxa"/>
          </w:tcPr>
          <w:p w14:paraId="2226B040" w14:textId="77777777" w:rsidR="00D925EA" w:rsidRPr="002F0AAA" w:rsidRDefault="00D925EA">
            <w:pPr>
              <w:rPr>
                <w:ins w:id="60" w:author="Yelena Pak" w:date="2025-05-21T09:27:00Z" w16du:dateUtc="2025-05-21T04:27:00Z"/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</w:pPr>
          </w:p>
        </w:tc>
      </w:tr>
      <w:tr w:rsidR="00D925EA" w:rsidRPr="002F0AAA" w14:paraId="0FC5161E" w14:textId="77777777" w:rsidTr="00387575">
        <w:trPr>
          <w:ins w:id="61" w:author="Yelena Pak" w:date="2025-05-21T09:28:00Z" w16du:dateUtc="2025-05-21T04:28:00Z"/>
        </w:trPr>
        <w:tc>
          <w:tcPr>
            <w:tcW w:w="4785" w:type="dxa"/>
          </w:tcPr>
          <w:p w14:paraId="71CB510E" w14:textId="073ECABF" w:rsidR="00D925EA" w:rsidRPr="002F0AAA" w:rsidRDefault="00D925EA">
            <w:pPr>
              <w:rPr>
                <w:ins w:id="62" w:author="Yelena Pak" w:date="2025-05-21T09:28:00Z" w16du:dateUtc="2025-05-21T04:28:00Z"/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</w:pPr>
            <w:ins w:id="63" w:author="Yelena Pak" w:date="2025-05-21T09:30:00Z" w16du:dateUtc="2025-05-21T04:30:00Z">
              <w:r>
                <w:rPr>
                  <w:rFonts w:ascii="Times New Roman" w:hAnsi="Times New Roman" w:cs="Times New Roman"/>
                  <w:sz w:val="24"/>
                  <w:szCs w:val="24"/>
                  <w:highlight w:val="cyan"/>
                </w:rPr>
                <w:t>М</w:t>
              </w:r>
            </w:ins>
            <w:ins w:id="64" w:author="Yelena Pak" w:date="2025-05-21T09:30:00Z">
              <w:r w:rsidRPr="00D925EA">
                <w:rPr>
                  <w:rFonts w:ascii="Times New Roman" w:hAnsi="Times New Roman" w:cs="Times New Roman"/>
                  <w:sz w:val="24"/>
                  <w:szCs w:val="24"/>
                  <w:highlight w:val="cyan"/>
                </w:rPr>
                <w:t xml:space="preserve">едиаменеджер, </w:t>
              </w:r>
            </w:ins>
            <w:ins w:id="65" w:author="Yelena Pak" w:date="2025-05-21T09:30:00Z" w16du:dateUtc="2025-05-21T04:30:00Z">
              <w:r>
                <w:rPr>
                  <w:rFonts w:ascii="Times New Roman" w:hAnsi="Times New Roman" w:cs="Times New Roman"/>
                  <w:sz w:val="24"/>
                  <w:szCs w:val="24"/>
                  <w:highlight w:val="cyan"/>
                </w:rPr>
                <w:t xml:space="preserve">эксперт по коммуникациям, </w:t>
              </w:r>
            </w:ins>
            <w:ins w:id="66" w:author="Yelena Pak" w:date="2025-05-21T09:30:00Z">
              <w:r w:rsidRPr="00D925EA">
                <w:rPr>
                  <w:rFonts w:ascii="Times New Roman" w:hAnsi="Times New Roman" w:cs="Times New Roman"/>
                  <w:sz w:val="24"/>
                  <w:szCs w:val="24"/>
                  <w:highlight w:val="cyan"/>
                </w:rPr>
                <w:t>генеральный директор Black &amp; White Media</w:t>
              </w:r>
            </w:ins>
            <w:ins w:id="67" w:author="Yelena Pak" w:date="2025-05-21T09:30:00Z" w16du:dateUtc="2025-05-21T04:30:00Z">
              <w:r>
                <w:rPr>
                  <w:rFonts w:ascii="Times New Roman" w:hAnsi="Times New Roman" w:cs="Times New Roman"/>
                  <w:sz w:val="24"/>
                  <w:szCs w:val="24"/>
                  <w:highlight w:val="cyan"/>
                </w:rPr>
                <w:t>.</w:t>
              </w:r>
            </w:ins>
          </w:p>
        </w:tc>
        <w:tc>
          <w:tcPr>
            <w:tcW w:w="4786" w:type="dxa"/>
          </w:tcPr>
          <w:p w14:paraId="1FF18697" w14:textId="77777777" w:rsidR="00D925EA" w:rsidRPr="002F0AAA" w:rsidRDefault="00D925EA">
            <w:pPr>
              <w:rPr>
                <w:ins w:id="68" w:author="Yelena Pak" w:date="2025-05-21T09:28:00Z" w16du:dateUtc="2025-05-21T04:28:00Z"/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</w:pPr>
          </w:p>
        </w:tc>
      </w:tr>
      <w:tr w:rsidR="00A3562E" w:rsidRPr="002F0AAA" w14:paraId="74D4F683" w14:textId="77777777" w:rsidTr="00387575">
        <w:tc>
          <w:tcPr>
            <w:tcW w:w="4785" w:type="dxa"/>
          </w:tcPr>
          <w:p w14:paraId="375A3C23" w14:textId="77777777" w:rsidR="00A3562E" w:rsidRPr="002F0AAA" w:rsidRDefault="00A3562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2F0AAA">
              <w:rPr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  <w:t>Весь</w:t>
            </w:r>
            <w:proofErr w:type="spellEnd"/>
            <w:r w:rsidRPr="002F0AAA">
              <w:rPr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  <w:t xml:space="preserve"> </w:t>
            </w:r>
            <w:proofErr w:type="spellStart"/>
            <w:r w:rsidRPr="002F0AAA">
              <w:rPr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  <w:t>список</w:t>
            </w:r>
            <w:proofErr w:type="spellEnd"/>
          </w:p>
        </w:tc>
        <w:tc>
          <w:tcPr>
            <w:tcW w:w="4786" w:type="dxa"/>
          </w:tcPr>
          <w:p w14:paraId="1BC1CCA7" w14:textId="77777777" w:rsidR="00A3562E" w:rsidRPr="002F0AAA" w:rsidRDefault="00A3562E">
            <w:pPr>
              <w:rPr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  <w:t>Барлық тізім</w:t>
            </w:r>
          </w:p>
        </w:tc>
      </w:tr>
    </w:tbl>
    <w:p w14:paraId="2901E33F" w14:textId="77777777" w:rsidR="00387575" w:rsidRPr="002F0AAA" w:rsidRDefault="00387575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4877B1D7" w14:textId="77777777" w:rsidR="008270A1" w:rsidRPr="002F0AAA" w:rsidRDefault="008270A1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2F0AAA">
        <w:rPr>
          <w:rFonts w:ascii="Times New Roman" w:hAnsi="Times New Roman" w:cs="Times New Roman"/>
          <w:b/>
          <w:sz w:val="24"/>
          <w:szCs w:val="24"/>
          <w:lang w:val="kk-KZ"/>
        </w:rPr>
        <w:t>Слайд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270A1" w:rsidRPr="002F0AAA" w14:paraId="78F8E93E" w14:textId="77777777" w:rsidTr="008270A1">
        <w:tc>
          <w:tcPr>
            <w:tcW w:w="4785" w:type="dxa"/>
          </w:tcPr>
          <w:p w14:paraId="32EE69A9" w14:textId="77777777" w:rsidR="008270A1" w:rsidRPr="002F0AAA" w:rsidRDefault="008270A1" w:rsidP="002F0A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Рус</w:t>
            </w:r>
          </w:p>
        </w:tc>
        <w:tc>
          <w:tcPr>
            <w:tcW w:w="4786" w:type="dxa"/>
          </w:tcPr>
          <w:p w14:paraId="7F584917" w14:textId="77777777" w:rsidR="008270A1" w:rsidRPr="002F0AAA" w:rsidRDefault="008270A1" w:rsidP="002F0A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Каз</w:t>
            </w:r>
          </w:p>
        </w:tc>
      </w:tr>
      <w:tr w:rsidR="00A3562E" w:rsidRPr="002F0AAA" w14:paraId="7D61D289" w14:textId="77777777" w:rsidTr="008270A1">
        <w:tc>
          <w:tcPr>
            <w:tcW w:w="4785" w:type="dxa"/>
          </w:tcPr>
          <w:p w14:paraId="0018F354" w14:textId="77777777" w:rsidR="00A3562E" w:rsidRPr="002F0AAA" w:rsidRDefault="00A3562E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ВСТУПИТЬ В АССОЦИАЦИЮ</w:t>
            </w:r>
          </w:p>
        </w:tc>
        <w:tc>
          <w:tcPr>
            <w:tcW w:w="4786" w:type="dxa"/>
          </w:tcPr>
          <w:p w14:paraId="583B7E1C" w14:textId="77777777" w:rsidR="00A3562E" w:rsidRPr="002F0AAA" w:rsidRDefault="00A3562E" w:rsidP="000170E2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АССОЦИАЦИЯҒА КІРУ</w:t>
            </w:r>
          </w:p>
        </w:tc>
      </w:tr>
      <w:tr w:rsidR="00A3562E" w:rsidRPr="00D925EA" w14:paraId="6ECA070C" w14:textId="77777777" w:rsidTr="008270A1">
        <w:tc>
          <w:tcPr>
            <w:tcW w:w="4785" w:type="dxa"/>
          </w:tcPr>
          <w:p w14:paraId="2CD6BB7F" w14:textId="3B9E4E1D" w:rsidR="00A3562E" w:rsidRPr="002F0AAA" w:rsidRDefault="00A3562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Заполняя эту </w:t>
            </w:r>
            <w:proofErr w:type="spellStart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анкету</w:t>
            </w:r>
            <w:proofErr w:type="spellEnd"/>
            <w:ins w:id="69" w:author="Yelena Pak" w:date="2025-05-21T09:30:00Z" w16du:dateUtc="2025-05-21T04:30:00Z">
              <w:r w:rsidR="00D925EA">
                <w:rPr>
                  <w:rFonts w:ascii="Times New Roman" w:hAnsi="Times New Roman" w:cs="Times New Roman"/>
                  <w:sz w:val="24"/>
                  <w:szCs w:val="24"/>
                  <w:lang w:val="kk-KZ"/>
                </w:rPr>
                <w:t>,</w:t>
              </w:r>
            </w:ins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вы даете согласие на сбор и обработку данных. Руководство ассоциации вправе одобрять или не одобрять вашу кандидатуру на вступление в ассоциацию.</w:t>
            </w:r>
          </w:p>
        </w:tc>
        <w:tc>
          <w:tcPr>
            <w:tcW w:w="4786" w:type="dxa"/>
          </w:tcPr>
          <w:p w14:paraId="44E3B600" w14:textId="77777777" w:rsidR="00A3562E" w:rsidRPr="002F0AAA" w:rsidRDefault="00A3562E" w:rsidP="00A356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2F0AA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 w:eastAsia="ru-RU"/>
              </w:rPr>
              <w:t>Осы сауалнаманы толтыра отырып, сіз деректерді жинау және өңдеу үшін келісім бересіз. Ассоциация басшылығы сіздің қауымдастыққа мүшелікке қабылдануыңызды мақұлдауға немесе мақұлдамауға құқылы.</w:t>
            </w:r>
          </w:p>
        </w:tc>
      </w:tr>
      <w:tr w:rsidR="00A3562E" w:rsidRPr="002F0AAA" w14:paraId="417A83D5" w14:textId="77777777" w:rsidTr="008270A1">
        <w:tc>
          <w:tcPr>
            <w:tcW w:w="4785" w:type="dxa"/>
          </w:tcPr>
          <w:p w14:paraId="577D4A86" w14:textId="77777777" w:rsidR="00A3562E" w:rsidRPr="002F0AAA" w:rsidRDefault="00A3562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ФИО</w:t>
            </w:r>
          </w:p>
        </w:tc>
        <w:tc>
          <w:tcPr>
            <w:tcW w:w="4786" w:type="dxa"/>
          </w:tcPr>
          <w:p w14:paraId="7CA0D78F" w14:textId="77777777" w:rsidR="00A3562E" w:rsidRPr="002F0AAA" w:rsidRDefault="00A3562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Аты-жөні</w:t>
            </w:r>
          </w:p>
        </w:tc>
      </w:tr>
      <w:tr w:rsidR="00A3562E" w:rsidRPr="002F0AAA" w14:paraId="4DB322F7" w14:textId="77777777" w:rsidTr="008270A1">
        <w:tc>
          <w:tcPr>
            <w:tcW w:w="4785" w:type="dxa"/>
          </w:tcPr>
          <w:p w14:paraId="14205806" w14:textId="77777777" w:rsidR="00A3562E" w:rsidRPr="002F0AAA" w:rsidRDefault="00A3562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Место работы</w:t>
            </w:r>
          </w:p>
        </w:tc>
        <w:tc>
          <w:tcPr>
            <w:tcW w:w="4786" w:type="dxa"/>
          </w:tcPr>
          <w:p w14:paraId="37DDA942" w14:textId="77777777" w:rsidR="00A3562E" w:rsidRPr="002F0AAA" w:rsidRDefault="00A3562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Жұмыс орны</w:t>
            </w:r>
          </w:p>
        </w:tc>
      </w:tr>
      <w:tr w:rsidR="00A3562E" w:rsidRPr="002F0AAA" w14:paraId="52BBD229" w14:textId="77777777" w:rsidTr="008270A1">
        <w:tc>
          <w:tcPr>
            <w:tcW w:w="4785" w:type="dxa"/>
          </w:tcPr>
          <w:p w14:paraId="6C513D56" w14:textId="77777777" w:rsidR="00A3562E" w:rsidRPr="002F0AAA" w:rsidRDefault="00A3562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Должность</w:t>
            </w:r>
          </w:p>
        </w:tc>
        <w:tc>
          <w:tcPr>
            <w:tcW w:w="4786" w:type="dxa"/>
          </w:tcPr>
          <w:p w14:paraId="03AB03C2" w14:textId="77777777" w:rsidR="00A3562E" w:rsidRPr="002F0AAA" w:rsidRDefault="00A3562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Лауазымы</w:t>
            </w:r>
          </w:p>
        </w:tc>
      </w:tr>
      <w:tr w:rsidR="00A3562E" w:rsidRPr="002F0AAA" w14:paraId="6AA60F2A" w14:textId="77777777" w:rsidTr="008270A1">
        <w:tc>
          <w:tcPr>
            <w:tcW w:w="4785" w:type="dxa"/>
          </w:tcPr>
          <w:p w14:paraId="0A7A60F0" w14:textId="77777777" w:rsidR="00A3562E" w:rsidRPr="002F0AAA" w:rsidRDefault="00A3562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Почта</w:t>
            </w:r>
          </w:p>
        </w:tc>
        <w:tc>
          <w:tcPr>
            <w:tcW w:w="4786" w:type="dxa"/>
          </w:tcPr>
          <w:p w14:paraId="13E59C33" w14:textId="77777777" w:rsidR="00A3562E" w:rsidRPr="002F0AAA" w:rsidRDefault="00A3562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Пошта</w:t>
            </w:r>
          </w:p>
        </w:tc>
      </w:tr>
      <w:tr w:rsidR="00A3562E" w:rsidRPr="002F0AAA" w14:paraId="62C9C5FB" w14:textId="77777777" w:rsidTr="008270A1">
        <w:tc>
          <w:tcPr>
            <w:tcW w:w="4785" w:type="dxa"/>
          </w:tcPr>
          <w:p w14:paraId="7FA0B8C3" w14:textId="77777777" w:rsidR="00A3562E" w:rsidRPr="002F0AAA" w:rsidRDefault="00A3562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Телефон</w:t>
            </w:r>
          </w:p>
        </w:tc>
        <w:tc>
          <w:tcPr>
            <w:tcW w:w="4786" w:type="dxa"/>
          </w:tcPr>
          <w:p w14:paraId="53DD105E" w14:textId="77777777" w:rsidR="00A3562E" w:rsidRPr="002F0AAA" w:rsidRDefault="00A3562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Телефоны</w:t>
            </w:r>
          </w:p>
        </w:tc>
      </w:tr>
      <w:tr w:rsidR="00A3562E" w:rsidRPr="002F0AAA" w14:paraId="037BB3D8" w14:textId="77777777" w:rsidTr="008270A1">
        <w:tc>
          <w:tcPr>
            <w:tcW w:w="4785" w:type="dxa"/>
          </w:tcPr>
          <w:p w14:paraId="71BD143C" w14:textId="77777777" w:rsidR="00A3562E" w:rsidRPr="002F0AAA" w:rsidRDefault="00A3562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Instagram</w:t>
            </w:r>
          </w:p>
        </w:tc>
        <w:tc>
          <w:tcPr>
            <w:tcW w:w="4786" w:type="dxa"/>
          </w:tcPr>
          <w:p w14:paraId="7DBE2AC5" w14:textId="77777777" w:rsidR="00A3562E" w:rsidRPr="002F0AAA" w:rsidRDefault="00A3562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Instagram</w:t>
            </w:r>
          </w:p>
        </w:tc>
      </w:tr>
      <w:tr w:rsidR="00A3562E" w:rsidRPr="002F0AAA" w14:paraId="00041E68" w14:textId="77777777" w:rsidTr="008270A1">
        <w:tc>
          <w:tcPr>
            <w:tcW w:w="4785" w:type="dxa"/>
          </w:tcPr>
          <w:p w14:paraId="3BAF04B7" w14:textId="77777777" w:rsidR="00A3562E" w:rsidRPr="002F0AAA" w:rsidRDefault="00A3562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Загрузить мотивационное письмо</w:t>
            </w:r>
          </w:p>
        </w:tc>
        <w:tc>
          <w:tcPr>
            <w:tcW w:w="4786" w:type="dxa"/>
          </w:tcPr>
          <w:p w14:paraId="4454B081" w14:textId="77777777" w:rsidR="00A3562E" w:rsidRPr="002F0AAA" w:rsidRDefault="00A3562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Мотивациялық хатты жүктеу</w:t>
            </w:r>
          </w:p>
        </w:tc>
      </w:tr>
      <w:tr w:rsidR="00A3562E" w:rsidRPr="002F0AAA" w14:paraId="3F69422B" w14:textId="77777777" w:rsidTr="008270A1">
        <w:tc>
          <w:tcPr>
            <w:tcW w:w="4785" w:type="dxa"/>
          </w:tcPr>
          <w:p w14:paraId="390F3195" w14:textId="77777777" w:rsidR="00A3562E" w:rsidRPr="002F0AAA" w:rsidRDefault="00A3562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Загрузить фотографию</w:t>
            </w:r>
          </w:p>
        </w:tc>
        <w:tc>
          <w:tcPr>
            <w:tcW w:w="4786" w:type="dxa"/>
          </w:tcPr>
          <w:p w14:paraId="16EDE4A5" w14:textId="77777777" w:rsidR="00A3562E" w:rsidRPr="002F0AAA" w:rsidRDefault="00A3562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Суретті жүктеу</w:t>
            </w:r>
          </w:p>
        </w:tc>
      </w:tr>
      <w:tr w:rsidR="00A3562E" w:rsidRPr="002F0AAA" w14:paraId="5E833CB7" w14:textId="77777777" w:rsidTr="008270A1">
        <w:tc>
          <w:tcPr>
            <w:tcW w:w="4785" w:type="dxa"/>
          </w:tcPr>
          <w:p w14:paraId="441C3640" w14:textId="77777777" w:rsidR="00A3562E" w:rsidRPr="002F0AAA" w:rsidRDefault="00A3562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Загрузить сертификаты и документы</w:t>
            </w:r>
          </w:p>
        </w:tc>
        <w:tc>
          <w:tcPr>
            <w:tcW w:w="4786" w:type="dxa"/>
          </w:tcPr>
          <w:p w14:paraId="095A0BCC" w14:textId="77777777" w:rsidR="00A3562E" w:rsidRPr="002F0AAA" w:rsidRDefault="00A3562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Сертификат пен құжаттарды жүктеу</w:t>
            </w:r>
          </w:p>
        </w:tc>
      </w:tr>
      <w:tr w:rsidR="00A3562E" w:rsidRPr="00D925EA" w14:paraId="71A7DD3D" w14:textId="77777777" w:rsidTr="008270A1">
        <w:tc>
          <w:tcPr>
            <w:tcW w:w="4785" w:type="dxa"/>
          </w:tcPr>
          <w:p w14:paraId="6BBD2DBE" w14:textId="77777777" w:rsidR="00A3562E" w:rsidRPr="002F0AAA" w:rsidRDefault="00A3562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Я подтверждаю согласие с Политикой конфиденциальности и Пользовательским соглашением</w:t>
            </w:r>
          </w:p>
        </w:tc>
        <w:tc>
          <w:tcPr>
            <w:tcW w:w="4786" w:type="dxa"/>
          </w:tcPr>
          <w:p w14:paraId="5390B620" w14:textId="77777777" w:rsidR="00A3562E" w:rsidRPr="002F0AAA" w:rsidRDefault="00A3562E" w:rsidP="00A356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2F0AA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 w:eastAsia="ru-RU"/>
              </w:rPr>
              <w:t>Мен Құпиялылық саясаты және Пайдаланушы келісімімен келісетінімді растаймын.</w:t>
            </w:r>
          </w:p>
        </w:tc>
      </w:tr>
      <w:tr w:rsidR="00A3562E" w:rsidRPr="002F0AAA" w14:paraId="3CCF8A6B" w14:textId="77777777" w:rsidTr="008270A1">
        <w:tc>
          <w:tcPr>
            <w:tcW w:w="4785" w:type="dxa"/>
          </w:tcPr>
          <w:p w14:paraId="4FDF516A" w14:textId="77777777" w:rsidR="00A3562E" w:rsidRPr="002F0AAA" w:rsidRDefault="00A3562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  <w:t>ОТПРАВИТЬ</w:t>
            </w:r>
          </w:p>
        </w:tc>
        <w:tc>
          <w:tcPr>
            <w:tcW w:w="4786" w:type="dxa"/>
          </w:tcPr>
          <w:p w14:paraId="45432AD8" w14:textId="77777777" w:rsidR="00A3562E" w:rsidRPr="002F0AAA" w:rsidRDefault="00A3562E">
            <w:pPr>
              <w:rPr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  <w:t>ЖІБЕРУ</w:t>
            </w:r>
          </w:p>
        </w:tc>
      </w:tr>
    </w:tbl>
    <w:p w14:paraId="00FDFE92" w14:textId="77777777" w:rsidR="008270A1" w:rsidRPr="002F0AAA" w:rsidRDefault="008270A1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2B1BD665" w14:textId="77777777" w:rsidR="008270A1" w:rsidRPr="002F0AAA" w:rsidRDefault="008270A1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2F0AAA">
        <w:rPr>
          <w:rFonts w:ascii="Times New Roman" w:hAnsi="Times New Roman" w:cs="Times New Roman"/>
          <w:b/>
          <w:sz w:val="24"/>
          <w:szCs w:val="24"/>
          <w:lang w:val="kk-KZ"/>
        </w:rPr>
        <w:t>Слайд 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270A1" w:rsidRPr="002F0AAA" w14:paraId="078FA124" w14:textId="77777777" w:rsidTr="008270A1">
        <w:tc>
          <w:tcPr>
            <w:tcW w:w="4785" w:type="dxa"/>
          </w:tcPr>
          <w:p w14:paraId="65FCB2BD" w14:textId="77777777" w:rsidR="008270A1" w:rsidRPr="002F0AAA" w:rsidRDefault="008270A1" w:rsidP="002F0A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Рус</w:t>
            </w:r>
          </w:p>
        </w:tc>
        <w:tc>
          <w:tcPr>
            <w:tcW w:w="4786" w:type="dxa"/>
          </w:tcPr>
          <w:p w14:paraId="2A61DE08" w14:textId="77777777" w:rsidR="008270A1" w:rsidRPr="002F0AAA" w:rsidRDefault="008270A1" w:rsidP="002F0A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Каз</w:t>
            </w:r>
          </w:p>
        </w:tc>
      </w:tr>
      <w:tr w:rsidR="008270A1" w:rsidRPr="002F0AAA" w14:paraId="000051AF" w14:textId="77777777" w:rsidTr="008270A1">
        <w:tc>
          <w:tcPr>
            <w:tcW w:w="4785" w:type="dxa"/>
          </w:tcPr>
          <w:p w14:paraId="2C259974" w14:textId="77777777" w:rsidR="008270A1" w:rsidRPr="002F0AAA" w:rsidRDefault="008270A1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commentRangeStart w:id="70"/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КАТАЛОГ КУРСОВ И ВЕБИНАРОВ</w:t>
            </w:r>
            <w:commentRangeEnd w:id="70"/>
            <w:r w:rsidR="00B20294">
              <w:rPr>
                <w:rStyle w:val="a9"/>
              </w:rPr>
              <w:commentReference w:id="70"/>
            </w:r>
          </w:p>
        </w:tc>
        <w:tc>
          <w:tcPr>
            <w:tcW w:w="4786" w:type="dxa"/>
          </w:tcPr>
          <w:p w14:paraId="397CB389" w14:textId="77777777" w:rsidR="008270A1" w:rsidRPr="002F0AAA" w:rsidRDefault="00A3562E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КУРСТАР МЕН ВЕБИНАРЛАР КАТАЛОГЫ</w:t>
            </w:r>
          </w:p>
        </w:tc>
      </w:tr>
      <w:tr w:rsidR="008270A1" w:rsidRPr="00D925EA" w14:paraId="620FF37F" w14:textId="77777777" w:rsidTr="008270A1">
        <w:tc>
          <w:tcPr>
            <w:tcW w:w="4785" w:type="dxa"/>
          </w:tcPr>
          <w:p w14:paraId="274A61EB" w14:textId="77777777" w:rsidR="008270A1" w:rsidRPr="002F0AAA" w:rsidRDefault="008270A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Каталог объединяет обучающие программы Ассоциации — от базовых курсов по медиаграмотности до профессиональных вебинаров по стратегическому PR, кризисным коммуникациям и digital-маркетингу. Все материалы разработаны ведущими экспертами отрасли и направлены на повышение квалификации специалистов, развитие практических навыков и адаптацию к современным вызовам в сфере коммуникаций.</w:t>
            </w:r>
          </w:p>
        </w:tc>
        <w:tc>
          <w:tcPr>
            <w:tcW w:w="4786" w:type="dxa"/>
          </w:tcPr>
          <w:p w14:paraId="6B9B48D0" w14:textId="77777777" w:rsidR="00A3562E" w:rsidRPr="002F0AAA" w:rsidRDefault="00A3562E" w:rsidP="00A3562E">
            <w:pPr>
              <w:pStyle w:val="a5"/>
              <w:rPr>
                <w:b/>
                <w:lang w:val="kk-KZ"/>
              </w:rPr>
            </w:pPr>
            <w:r w:rsidRPr="002F0AAA">
              <w:rPr>
                <w:rStyle w:val="a4"/>
                <w:b w:val="0"/>
                <w:lang w:val="kk-KZ"/>
              </w:rPr>
              <w:t>Каталог Ассоциацияның оқу бағдарламаларын біріктіреді — медиасауаттылық бойынша базалық курстардан бастап стратегиялық PR, дағдарыс коммуникациялары және digital-маркетинг бойынша кәсіби вебинарларға дейін. Барлық материалдар саладағы жетекші сарапшылар тарапынан әзірленген және мамандардың біліктілігін арттыруға, практикалық дағдыларды дамытуға және коммуникация саласындағы қазіргі заманғы сынақтарға бейімделуге бағытталған.</w:t>
            </w:r>
          </w:p>
          <w:p w14:paraId="3F455663" w14:textId="77777777" w:rsidR="008270A1" w:rsidRPr="002F0AAA" w:rsidRDefault="008270A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270A1" w:rsidRPr="002F0AAA" w14:paraId="008345ED" w14:textId="77777777" w:rsidTr="008270A1">
        <w:tc>
          <w:tcPr>
            <w:tcW w:w="4785" w:type="dxa"/>
          </w:tcPr>
          <w:p w14:paraId="18FD3FAF" w14:textId="77777777" w:rsidR="008270A1" w:rsidRPr="002F0AAA" w:rsidRDefault="008270A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  <w:t xml:space="preserve">PR и </w:t>
            </w:r>
            <w:proofErr w:type="spellStart"/>
            <w:r w:rsidRPr="002F0AAA">
              <w:rPr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  <w:t>стратегические</w:t>
            </w:r>
            <w:proofErr w:type="spellEnd"/>
            <w:r w:rsidRPr="002F0AAA">
              <w:rPr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  <w:t xml:space="preserve"> </w:t>
            </w:r>
            <w:proofErr w:type="spellStart"/>
            <w:r w:rsidRPr="002F0AAA">
              <w:rPr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  <w:t>коммуникации</w:t>
            </w:r>
            <w:proofErr w:type="spellEnd"/>
          </w:p>
        </w:tc>
        <w:tc>
          <w:tcPr>
            <w:tcW w:w="4786" w:type="dxa"/>
          </w:tcPr>
          <w:p w14:paraId="4680C94E" w14:textId="77777777" w:rsidR="00A3562E" w:rsidRPr="00A3562E" w:rsidRDefault="00A3562E" w:rsidP="00A356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2F0AAA"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cyan"/>
                <w:lang w:val="kk-KZ" w:eastAsia="ru-RU"/>
              </w:rPr>
              <w:t>PR және стратегиялық коммуникациялар</w:t>
            </w:r>
          </w:p>
          <w:p w14:paraId="55B7A008" w14:textId="77777777" w:rsidR="008270A1" w:rsidRPr="002F0AAA" w:rsidRDefault="008270A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270A1" w:rsidRPr="002F0AAA" w14:paraId="7D48A2EC" w14:textId="77777777" w:rsidTr="008270A1">
        <w:tc>
          <w:tcPr>
            <w:tcW w:w="4785" w:type="dxa"/>
          </w:tcPr>
          <w:p w14:paraId="471E419B" w14:textId="77777777" w:rsidR="008270A1" w:rsidRPr="002F0AAA" w:rsidRDefault="008270A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Кризисный PR</w:t>
            </w:r>
          </w:p>
        </w:tc>
        <w:tc>
          <w:tcPr>
            <w:tcW w:w="4786" w:type="dxa"/>
          </w:tcPr>
          <w:p w14:paraId="6EC7AD1A" w14:textId="77777777" w:rsidR="008270A1" w:rsidRPr="002F0AAA" w:rsidRDefault="00A3562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Кризистік PR</w:t>
            </w:r>
          </w:p>
        </w:tc>
      </w:tr>
      <w:tr w:rsidR="008270A1" w:rsidRPr="002F0AAA" w14:paraId="325A0395" w14:textId="77777777" w:rsidTr="008270A1">
        <w:tc>
          <w:tcPr>
            <w:tcW w:w="4785" w:type="dxa"/>
          </w:tcPr>
          <w:p w14:paraId="669F27E6" w14:textId="77777777" w:rsidR="008270A1" w:rsidRPr="002F0AAA" w:rsidRDefault="008270A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Медиаграмотность и фактчекинг</w:t>
            </w:r>
          </w:p>
        </w:tc>
        <w:tc>
          <w:tcPr>
            <w:tcW w:w="4786" w:type="dxa"/>
          </w:tcPr>
          <w:p w14:paraId="02CA9F9D" w14:textId="77777777" w:rsidR="008270A1" w:rsidRPr="002F0AAA" w:rsidRDefault="00A3562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Медиасауаттылық пен фактчекинг</w:t>
            </w:r>
          </w:p>
        </w:tc>
      </w:tr>
      <w:tr w:rsidR="008270A1" w:rsidRPr="002F0AAA" w14:paraId="458E5FE1" w14:textId="77777777" w:rsidTr="008270A1">
        <w:tc>
          <w:tcPr>
            <w:tcW w:w="4785" w:type="dxa"/>
          </w:tcPr>
          <w:p w14:paraId="424831CA" w14:textId="77777777" w:rsidR="008270A1" w:rsidRPr="002F0AAA" w:rsidRDefault="008270A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SMM и digital-коммуникации</w:t>
            </w:r>
          </w:p>
        </w:tc>
        <w:tc>
          <w:tcPr>
            <w:tcW w:w="4786" w:type="dxa"/>
          </w:tcPr>
          <w:p w14:paraId="66AAE7E0" w14:textId="77777777" w:rsidR="008270A1" w:rsidRPr="002F0AAA" w:rsidRDefault="00A3562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SMM және digital-коммуникациялар</w:t>
            </w:r>
          </w:p>
        </w:tc>
      </w:tr>
      <w:tr w:rsidR="00A3562E" w:rsidRPr="002F0AAA" w14:paraId="32194CD6" w14:textId="77777777" w:rsidTr="008270A1">
        <w:tc>
          <w:tcPr>
            <w:tcW w:w="4785" w:type="dxa"/>
          </w:tcPr>
          <w:p w14:paraId="02011CF9" w14:textId="77777777" w:rsidR="00A3562E" w:rsidRPr="002F0AAA" w:rsidRDefault="00A3562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Копирайтинг и сторителлинг</w:t>
            </w:r>
          </w:p>
        </w:tc>
        <w:tc>
          <w:tcPr>
            <w:tcW w:w="4786" w:type="dxa"/>
          </w:tcPr>
          <w:p w14:paraId="7FC134F3" w14:textId="77777777" w:rsidR="00A3562E" w:rsidRPr="002F0AAA" w:rsidRDefault="00A3562E" w:rsidP="000170E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Копирайтинг пен сторителлинг</w:t>
            </w:r>
          </w:p>
        </w:tc>
      </w:tr>
      <w:tr w:rsidR="00A3562E" w:rsidRPr="002F0AAA" w14:paraId="7F3EF3F9" w14:textId="77777777" w:rsidTr="008270A1">
        <w:tc>
          <w:tcPr>
            <w:tcW w:w="4785" w:type="dxa"/>
          </w:tcPr>
          <w:p w14:paraId="0FA57035" w14:textId="77777777" w:rsidR="00A3562E" w:rsidRPr="002F0AAA" w:rsidRDefault="00A3562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Визуальные коммуникации</w:t>
            </w:r>
          </w:p>
        </w:tc>
        <w:tc>
          <w:tcPr>
            <w:tcW w:w="4786" w:type="dxa"/>
          </w:tcPr>
          <w:p w14:paraId="58CE5926" w14:textId="77777777" w:rsidR="00A3562E" w:rsidRPr="002F0AAA" w:rsidRDefault="00A3562E" w:rsidP="000170E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Визуалды коммуникациялар</w:t>
            </w:r>
          </w:p>
        </w:tc>
      </w:tr>
      <w:tr w:rsidR="00A3562E" w:rsidRPr="002F0AAA" w14:paraId="28D05B23" w14:textId="77777777" w:rsidTr="008270A1">
        <w:tc>
          <w:tcPr>
            <w:tcW w:w="4785" w:type="dxa"/>
          </w:tcPr>
          <w:p w14:paraId="2D228A40" w14:textId="77777777" w:rsidR="00A3562E" w:rsidRPr="002F0AAA" w:rsidRDefault="00A3562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Медиаотношения и работа со СМИ</w:t>
            </w:r>
          </w:p>
        </w:tc>
        <w:tc>
          <w:tcPr>
            <w:tcW w:w="4786" w:type="dxa"/>
          </w:tcPr>
          <w:p w14:paraId="211E7738" w14:textId="77777777" w:rsidR="00A3562E" w:rsidRPr="002F0AAA" w:rsidRDefault="00A3562E" w:rsidP="00A356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2F0AA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 w:eastAsia="ru-RU"/>
              </w:rPr>
              <w:t>Медиақатынастар және БАҚ-пен жұмыс</w:t>
            </w:r>
          </w:p>
        </w:tc>
      </w:tr>
      <w:tr w:rsidR="00A3562E" w:rsidRPr="002F0AAA" w14:paraId="6C1FB035" w14:textId="77777777" w:rsidTr="008270A1">
        <w:tc>
          <w:tcPr>
            <w:tcW w:w="4785" w:type="dxa"/>
          </w:tcPr>
          <w:p w14:paraId="5C45259B" w14:textId="77777777" w:rsidR="00A3562E" w:rsidRPr="002F0AAA" w:rsidRDefault="00A3562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GR коммуникации</w:t>
            </w:r>
          </w:p>
        </w:tc>
        <w:tc>
          <w:tcPr>
            <w:tcW w:w="4786" w:type="dxa"/>
          </w:tcPr>
          <w:p w14:paraId="63C0879E" w14:textId="77777777" w:rsidR="00A3562E" w:rsidRPr="002F0AAA" w:rsidRDefault="001033A6" w:rsidP="000170E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GR коммуникациялар</w:t>
            </w:r>
          </w:p>
        </w:tc>
      </w:tr>
      <w:tr w:rsidR="00A3562E" w:rsidRPr="002F0AAA" w14:paraId="2894CFA4" w14:textId="77777777" w:rsidTr="008270A1">
        <w:tc>
          <w:tcPr>
            <w:tcW w:w="4785" w:type="dxa"/>
          </w:tcPr>
          <w:p w14:paraId="16B7CC1B" w14:textId="77777777" w:rsidR="00A3562E" w:rsidRPr="002F0AAA" w:rsidRDefault="00A3562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Личные коммуникационные навыки</w:t>
            </w:r>
          </w:p>
        </w:tc>
        <w:tc>
          <w:tcPr>
            <w:tcW w:w="4786" w:type="dxa"/>
          </w:tcPr>
          <w:p w14:paraId="241DDC2F" w14:textId="77777777" w:rsidR="00A3562E" w:rsidRPr="002F0AAA" w:rsidRDefault="001033A6" w:rsidP="001033A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2F0AA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 w:eastAsia="ru-RU"/>
              </w:rPr>
              <w:t>Жеке коммуникациялық дағдылар</w:t>
            </w:r>
          </w:p>
        </w:tc>
      </w:tr>
      <w:tr w:rsidR="00A3562E" w:rsidRPr="002F0AAA" w14:paraId="5518CCB9" w14:textId="77777777" w:rsidTr="008270A1">
        <w:tc>
          <w:tcPr>
            <w:tcW w:w="4785" w:type="dxa"/>
          </w:tcPr>
          <w:p w14:paraId="6FEE94E0" w14:textId="77777777" w:rsidR="00A3562E" w:rsidRPr="002F0AAA" w:rsidRDefault="00A3562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Международные коммуникации</w:t>
            </w:r>
          </w:p>
        </w:tc>
        <w:tc>
          <w:tcPr>
            <w:tcW w:w="4786" w:type="dxa"/>
          </w:tcPr>
          <w:p w14:paraId="2ED24E76" w14:textId="77777777" w:rsidR="00A3562E" w:rsidRPr="002F0AAA" w:rsidRDefault="001033A6" w:rsidP="001033A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2F0AA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 w:eastAsia="ru-RU"/>
              </w:rPr>
              <w:t>Халықаралық коммуникациялар</w:t>
            </w:r>
          </w:p>
        </w:tc>
      </w:tr>
      <w:tr w:rsidR="00A3562E" w:rsidRPr="00D925EA" w14:paraId="614ACC78" w14:textId="77777777" w:rsidTr="008270A1">
        <w:tc>
          <w:tcPr>
            <w:tcW w:w="4785" w:type="dxa"/>
          </w:tcPr>
          <w:p w14:paraId="3372B677" w14:textId="77777777" w:rsidR="00A3562E" w:rsidRPr="002F0AAA" w:rsidRDefault="00A3562E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Основы PR: от целей к результатам</w:t>
            </w:r>
          </w:p>
        </w:tc>
        <w:tc>
          <w:tcPr>
            <w:tcW w:w="4786" w:type="dxa"/>
          </w:tcPr>
          <w:p w14:paraId="52CEC43A" w14:textId="77777777" w:rsidR="00A3562E" w:rsidRPr="002F0AAA" w:rsidRDefault="001033A6" w:rsidP="001033A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2F0A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  <w:t>PR негіздері: мақсаттардан нәтижелерге дейін</w:t>
            </w:r>
          </w:p>
        </w:tc>
      </w:tr>
      <w:tr w:rsidR="00A3562E" w:rsidRPr="00D925EA" w14:paraId="3CC8B2DA" w14:textId="77777777" w:rsidTr="008270A1">
        <w:tc>
          <w:tcPr>
            <w:tcW w:w="4785" w:type="dxa"/>
          </w:tcPr>
          <w:p w14:paraId="0D930AE9" w14:textId="77777777" w:rsidR="00A3562E" w:rsidRPr="002F0AAA" w:rsidRDefault="00A3562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Урок</w:t>
            </w:r>
            <w:proofErr w:type="spellEnd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раскрывает</w:t>
            </w:r>
            <w:proofErr w:type="spellEnd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, </w:t>
            </w:r>
            <w:proofErr w:type="spellStart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как</w:t>
            </w:r>
            <w:proofErr w:type="spellEnd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правильно</w:t>
            </w:r>
            <w:proofErr w:type="spellEnd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выстраивать</w:t>
            </w:r>
            <w:proofErr w:type="spellEnd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PR-стратегию: от анализа аудитории и формулировки целей до выбора каналов и оценки эффективности. Идеально подходит для начинающих специалистов и тех, кто хочет систематизировать свой подход.</w:t>
            </w:r>
          </w:p>
        </w:tc>
        <w:tc>
          <w:tcPr>
            <w:tcW w:w="4786" w:type="dxa"/>
          </w:tcPr>
          <w:p w14:paraId="5D165506" w14:textId="77777777" w:rsidR="00A3562E" w:rsidRPr="002F0AAA" w:rsidRDefault="001033A6" w:rsidP="001033A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2F0AA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 w:eastAsia="ru-RU"/>
              </w:rPr>
              <w:t>Сабақ PR-стратегиясын дұрыс құру жолдарын түсіндіреді: аудиторияны талдаудан және мақсаттарды анықтаудан бастап, арналарды таңдау және тиімділікті бағалауға дейін. Бұл сабақ жаңадан бастаған мамандарға және өз тәсілдерін жүйелендіруді қалайтындар үшін өте қолайлы.</w:t>
            </w:r>
          </w:p>
        </w:tc>
      </w:tr>
      <w:tr w:rsidR="00A3562E" w:rsidRPr="002F0AAA" w14:paraId="47F5D908" w14:textId="77777777" w:rsidTr="008270A1">
        <w:tc>
          <w:tcPr>
            <w:tcW w:w="4785" w:type="dxa"/>
          </w:tcPr>
          <w:p w14:paraId="7A822FB5" w14:textId="77777777" w:rsidR="00A3562E" w:rsidRPr="002F0AAA" w:rsidRDefault="00A3562E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Репутация </w:t>
            </w:r>
            <w:proofErr w:type="spellStart"/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под</w:t>
            </w:r>
            <w:proofErr w:type="spellEnd"/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контролем</w:t>
            </w:r>
            <w:proofErr w:type="spellEnd"/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: </w:t>
            </w:r>
            <w:proofErr w:type="spellStart"/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управление</w:t>
            </w:r>
            <w:proofErr w:type="spellEnd"/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имиджем</w:t>
            </w:r>
            <w:proofErr w:type="spellEnd"/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компании</w:t>
            </w:r>
          </w:p>
        </w:tc>
        <w:tc>
          <w:tcPr>
            <w:tcW w:w="4786" w:type="dxa"/>
          </w:tcPr>
          <w:p w14:paraId="6F6D1CC6" w14:textId="77777777" w:rsidR="00A3562E" w:rsidRPr="002F0AAA" w:rsidRDefault="001033A6" w:rsidP="001033A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2F0A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  <w:t>Репутация бақылауда: компания имиджін басқару</w:t>
            </w:r>
          </w:p>
        </w:tc>
      </w:tr>
      <w:tr w:rsidR="00A3562E" w:rsidRPr="00D925EA" w14:paraId="6215D929" w14:textId="77777777" w:rsidTr="008270A1">
        <w:tc>
          <w:tcPr>
            <w:tcW w:w="4785" w:type="dxa"/>
          </w:tcPr>
          <w:p w14:paraId="3D93E08C" w14:textId="77777777" w:rsidR="00A3562E" w:rsidRPr="002F0AAA" w:rsidRDefault="00A3562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Как создать сильный и устойчивый образ бренда в глазах общественности? Урок знакомит с инструментами репутационного менеджмента, включая мониторинг, работу с отзывами ми управление восприятием в кризис.</w:t>
            </w:r>
          </w:p>
        </w:tc>
        <w:tc>
          <w:tcPr>
            <w:tcW w:w="4786" w:type="dxa"/>
          </w:tcPr>
          <w:p w14:paraId="6D1A3020" w14:textId="77777777" w:rsidR="001033A6" w:rsidRPr="001033A6" w:rsidRDefault="001033A6" w:rsidP="001033A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2F0AA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 w:eastAsia="ru-RU"/>
              </w:rPr>
              <w:t>Қоғамның көз алдында брендтің күшті әрі тұрақты бейнесін қалай қалыптастыруға болады? Сабақ репутациялық менеджмент құралдарымен таныстырады, соның ішінде мониторинг, пікірлермен жұмыс және дағдарыс кезіндегі қабылдауды басқару.</w:t>
            </w:r>
          </w:p>
          <w:p w14:paraId="20B53097" w14:textId="77777777" w:rsidR="00A3562E" w:rsidRPr="002F0AAA" w:rsidRDefault="00A3562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A3562E" w:rsidRPr="002F0AAA" w14:paraId="24EA91B5" w14:textId="77777777" w:rsidTr="008270A1">
        <w:tc>
          <w:tcPr>
            <w:tcW w:w="4785" w:type="dxa"/>
          </w:tcPr>
          <w:p w14:paraId="7B38DE98" w14:textId="77777777" w:rsidR="00A3562E" w:rsidRPr="002F0AAA" w:rsidRDefault="00A3562E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proofErr w:type="spellStart"/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Интегрированные</w:t>
            </w:r>
            <w:proofErr w:type="spellEnd"/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коммуникации</w:t>
            </w:r>
            <w:proofErr w:type="spellEnd"/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: </w:t>
            </w:r>
            <w:proofErr w:type="spellStart"/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единый</w:t>
            </w:r>
            <w:proofErr w:type="spellEnd"/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голос</w:t>
            </w:r>
            <w:proofErr w:type="spellEnd"/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бренда</w:t>
            </w:r>
            <w:proofErr w:type="spellEnd"/>
          </w:p>
        </w:tc>
        <w:tc>
          <w:tcPr>
            <w:tcW w:w="4786" w:type="dxa"/>
          </w:tcPr>
          <w:p w14:paraId="4FC07237" w14:textId="77777777" w:rsidR="00A3562E" w:rsidRPr="002F0AAA" w:rsidRDefault="001033A6" w:rsidP="001033A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2F0A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  <w:t>Интеграцияланған коммуникациялар: брендтің біртұтас дауысы</w:t>
            </w:r>
          </w:p>
        </w:tc>
      </w:tr>
      <w:tr w:rsidR="00A3562E" w:rsidRPr="002F0AAA" w14:paraId="6E76235E" w14:textId="77777777" w:rsidTr="008270A1">
        <w:tc>
          <w:tcPr>
            <w:tcW w:w="4785" w:type="dxa"/>
          </w:tcPr>
          <w:p w14:paraId="55E48B8B" w14:textId="77777777" w:rsidR="00A3562E" w:rsidRPr="002F0AAA" w:rsidRDefault="00A3562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На этом уроке разбирается, как синхронизировать PR, маркетинг, SMM и внутренние коммуникации для формирования целостного информационного поля. Примеры успешных кейсов и работающих моделей.</w:t>
            </w:r>
          </w:p>
        </w:tc>
        <w:tc>
          <w:tcPr>
            <w:tcW w:w="4786" w:type="dxa"/>
          </w:tcPr>
          <w:p w14:paraId="3BCA3594" w14:textId="77777777" w:rsidR="001033A6" w:rsidRPr="001033A6" w:rsidRDefault="001033A6" w:rsidP="001033A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2F0AA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 w:eastAsia="ru-RU"/>
              </w:rPr>
              <w:t>Бұл сабақта PR, маркетинг, SMM және ішкі коммуникацияларды ақпараттық кеңістікті қалыптастыру үшін қалай біріктіруге болатыны қарастырылады. Сәтті кейстер мен және табысты үлгілердің мысалдары.</w:t>
            </w:r>
          </w:p>
          <w:p w14:paraId="57763FB0" w14:textId="77777777" w:rsidR="00A3562E" w:rsidRPr="002F0AAA" w:rsidRDefault="00A3562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A3562E" w:rsidRPr="00D925EA" w14:paraId="733D9512" w14:textId="77777777" w:rsidTr="008270A1">
        <w:tc>
          <w:tcPr>
            <w:tcW w:w="4785" w:type="dxa"/>
          </w:tcPr>
          <w:p w14:paraId="4537C496" w14:textId="77777777" w:rsidR="00A3562E" w:rsidRPr="002F0AAA" w:rsidRDefault="00A3562E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PR-аналитика и измерение эффективности кампаний</w:t>
            </w:r>
          </w:p>
        </w:tc>
        <w:tc>
          <w:tcPr>
            <w:tcW w:w="4786" w:type="dxa"/>
          </w:tcPr>
          <w:p w14:paraId="077D76A7" w14:textId="77777777" w:rsidR="00A3562E" w:rsidRPr="002F0AAA" w:rsidRDefault="001033A6" w:rsidP="001033A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2F0A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  <w:t>PR-талдау және кампаниялардың тиімділігін өлшеу</w:t>
            </w:r>
          </w:p>
        </w:tc>
      </w:tr>
      <w:tr w:rsidR="00A3562E" w:rsidRPr="00D925EA" w14:paraId="508723E1" w14:textId="77777777" w:rsidTr="008270A1">
        <w:tc>
          <w:tcPr>
            <w:tcW w:w="4785" w:type="dxa"/>
          </w:tcPr>
          <w:p w14:paraId="1C8CBA6B" w14:textId="77777777" w:rsidR="00A3562E" w:rsidRPr="002F0AAA" w:rsidRDefault="00A3562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Без цифр — </w:t>
            </w:r>
            <w:proofErr w:type="spellStart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никуда</w:t>
            </w:r>
            <w:proofErr w:type="spellEnd"/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 Урок посвящён тому, как правильно собирать и анализировать данные, оценивать охват, вовлечённость и влияние PR-активностей на бизнес-цели.</w:t>
            </w:r>
          </w:p>
        </w:tc>
        <w:tc>
          <w:tcPr>
            <w:tcW w:w="4786" w:type="dxa"/>
          </w:tcPr>
          <w:p w14:paraId="5DD85D7B" w14:textId="77777777" w:rsidR="00A3562E" w:rsidRPr="002F0AAA" w:rsidRDefault="001033A6" w:rsidP="001033A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2F0AA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 w:eastAsia="ru-RU"/>
              </w:rPr>
              <w:t>Сандарсыз — ешқайда. Сабақ деректерді дұрыс жинау және талдау, PR-активтіліктердің бизнес-мақсаттарға әсерін, қамту мен қатысу деңгейін бағалауға арналады.</w:t>
            </w:r>
          </w:p>
        </w:tc>
      </w:tr>
      <w:tr w:rsidR="00A3562E" w:rsidRPr="002F0AAA" w14:paraId="4FFC050B" w14:textId="77777777" w:rsidTr="008270A1">
        <w:tc>
          <w:tcPr>
            <w:tcW w:w="4785" w:type="dxa"/>
          </w:tcPr>
          <w:p w14:paraId="6B7853AA" w14:textId="77777777" w:rsidR="00A3562E" w:rsidRPr="002F0AAA" w:rsidRDefault="00A3562E">
            <w:pPr>
              <w:rPr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</w:pPr>
            <w:proofErr w:type="spellStart"/>
            <w:r w:rsidRPr="002F0AAA">
              <w:rPr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  <w:t>Весь</w:t>
            </w:r>
            <w:proofErr w:type="spellEnd"/>
            <w:r w:rsidRPr="002F0AAA">
              <w:rPr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  <w:t xml:space="preserve"> </w:t>
            </w:r>
            <w:proofErr w:type="spellStart"/>
            <w:r w:rsidRPr="002F0AAA">
              <w:rPr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  <w:t>список</w:t>
            </w:r>
            <w:proofErr w:type="spellEnd"/>
          </w:p>
        </w:tc>
        <w:tc>
          <w:tcPr>
            <w:tcW w:w="4786" w:type="dxa"/>
          </w:tcPr>
          <w:p w14:paraId="022E944D" w14:textId="77777777" w:rsidR="00A3562E" w:rsidRPr="002F0AAA" w:rsidRDefault="001033A6">
            <w:pPr>
              <w:rPr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highlight w:val="cyan"/>
                <w:lang w:val="kk-KZ"/>
              </w:rPr>
              <w:t>Барлық тізім</w:t>
            </w:r>
          </w:p>
        </w:tc>
      </w:tr>
    </w:tbl>
    <w:p w14:paraId="125A643F" w14:textId="77777777" w:rsidR="008270A1" w:rsidRPr="002F0AAA" w:rsidRDefault="008270A1">
      <w:pPr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033A6" w:rsidRPr="002F0AAA" w14:paraId="7E2020BA" w14:textId="77777777" w:rsidTr="000170E2">
        <w:tc>
          <w:tcPr>
            <w:tcW w:w="4785" w:type="dxa"/>
          </w:tcPr>
          <w:p w14:paraId="30C488EC" w14:textId="77777777" w:rsidR="001033A6" w:rsidRPr="002F0AAA" w:rsidRDefault="001033A6" w:rsidP="000170E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 нас</w:t>
            </w:r>
          </w:p>
        </w:tc>
        <w:tc>
          <w:tcPr>
            <w:tcW w:w="4786" w:type="dxa"/>
          </w:tcPr>
          <w:p w14:paraId="7EC59CDF" w14:textId="77777777" w:rsidR="001033A6" w:rsidRPr="002F0AAA" w:rsidRDefault="001033A6" w:rsidP="000170E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Біз туралы</w:t>
            </w:r>
          </w:p>
        </w:tc>
      </w:tr>
      <w:tr w:rsidR="001033A6" w:rsidRPr="002F0AAA" w14:paraId="14B12515" w14:textId="77777777" w:rsidTr="000170E2">
        <w:tc>
          <w:tcPr>
            <w:tcW w:w="4785" w:type="dxa"/>
          </w:tcPr>
          <w:p w14:paraId="31947A61" w14:textId="77777777" w:rsidR="001033A6" w:rsidRPr="002F0AAA" w:rsidRDefault="001033A6" w:rsidP="000170E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Новости</w:t>
            </w:r>
          </w:p>
        </w:tc>
        <w:tc>
          <w:tcPr>
            <w:tcW w:w="4786" w:type="dxa"/>
          </w:tcPr>
          <w:p w14:paraId="2827A9FD" w14:textId="77777777" w:rsidR="001033A6" w:rsidRPr="002F0AAA" w:rsidRDefault="001033A6" w:rsidP="000170E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Жаңалықтар</w:t>
            </w:r>
          </w:p>
        </w:tc>
      </w:tr>
      <w:tr w:rsidR="001033A6" w:rsidRPr="002F0AAA" w14:paraId="1A1DAD6B" w14:textId="77777777" w:rsidTr="000170E2">
        <w:tc>
          <w:tcPr>
            <w:tcW w:w="4785" w:type="dxa"/>
          </w:tcPr>
          <w:p w14:paraId="6AE845C2" w14:textId="77777777" w:rsidR="001033A6" w:rsidRPr="002F0AAA" w:rsidRDefault="001033A6" w:rsidP="000170E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База специалистов и агентств</w:t>
            </w:r>
          </w:p>
        </w:tc>
        <w:tc>
          <w:tcPr>
            <w:tcW w:w="4786" w:type="dxa"/>
          </w:tcPr>
          <w:p w14:paraId="6BC906FB" w14:textId="77777777" w:rsidR="001033A6" w:rsidRPr="002F0AAA" w:rsidRDefault="001033A6" w:rsidP="000170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2F0AA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 w:eastAsia="ru-RU"/>
              </w:rPr>
              <w:t>Мамандар мен агенттіктер базасы</w:t>
            </w:r>
          </w:p>
        </w:tc>
      </w:tr>
      <w:tr w:rsidR="001033A6" w:rsidRPr="002F0AAA" w14:paraId="2D49A578" w14:textId="77777777" w:rsidTr="000170E2">
        <w:tc>
          <w:tcPr>
            <w:tcW w:w="4785" w:type="dxa"/>
          </w:tcPr>
          <w:p w14:paraId="7F929A70" w14:textId="77777777" w:rsidR="001033A6" w:rsidRPr="002F0AAA" w:rsidRDefault="001033A6" w:rsidP="000170E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Контакты</w:t>
            </w:r>
          </w:p>
        </w:tc>
        <w:tc>
          <w:tcPr>
            <w:tcW w:w="4786" w:type="dxa"/>
          </w:tcPr>
          <w:p w14:paraId="363BC036" w14:textId="77777777" w:rsidR="001033A6" w:rsidRPr="002F0AAA" w:rsidRDefault="001033A6" w:rsidP="000170E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Байланыстар</w:t>
            </w:r>
          </w:p>
        </w:tc>
      </w:tr>
      <w:tr w:rsidR="008270A1" w:rsidRPr="002F0AAA" w14:paraId="7AFDFA84" w14:textId="77777777" w:rsidTr="000170E2">
        <w:tc>
          <w:tcPr>
            <w:tcW w:w="4785" w:type="dxa"/>
          </w:tcPr>
          <w:p w14:paraId="7D5DBBDD" w14:textId="77777777" w:rsidR="008270A1" w:rsidRPr="002F0AAA" w:rsidRDefault="008270A1" w:rsidP="000170E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Вступить в Ассоциацию</w:t>
            </w:r>
          </w:p>
        </w:tc>
        <w:tc>
          <w:tcPr>
            <w:tcW w:w="4786" w:type="dxa"/>
          </w:tcPr>
          <w:p w14:paraId="0FFD143C" w14:textId="77777777" w:rsidR="008270A1" w:rsidRPr="002F0AAA" w:rsidRDefault="001033A6" w:rsidP="000170E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Ассоциацияға кіру</w:t>
            </w:r>
          </w:p>
        </w:tc>
      </w:tr>
      <w:tr w:rsidR="008270A1" w:rsidRPr="002F0AAA" w14:paraId="7C51A43C" w14:textId="77777777" w:rsidTr="000170E2">
        <w:tc>
          <w:tcPr>
            <w:tcW w:w="4785" w:type="dxa"/>
          </w:tcPr>
          <w:p w14:paraId="7C80870C" w14:textId="77777777" w:rsidR="008270A1" w:rsidRPr="002F0AAA" w:rsidRDefault="008270A1" w:rsidP="000170E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Связаться с нами: info@aprm.kz</w:t>
            </w:r>
          </w:p>
        </w:tc>
        <w:tc>
          <w:tcPr>
            <w:tcW w:w="4786" w:type="dxa"/>
          </w:tcPr>
          <w:p w14:paraId="69C9C32E" w14:textId="77777777" w:rsidR="008270A1" w:rsidRPr="002F0AAA" w:rsidRDefault="001033A6" w:rsidP="000170E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Бізбен байланысу: info@aprm.kz</w:t>
            </w:r>
          </w:p>
        </w:tc>
      </w:tr>
      <w:tr w:rsidR="008270A1" w:rsidRPr="002F0AAA" w14:paraId="664576D6" w14:textId="77777777" w:rsidTr="000170E2">
        <w:tc>
          <w:tcPr>
            <w:tcW w:w="4785" w:type="dxa"/>
          </w:tcPr>
          <w:p w14:paraId="63167A8B" w14:textId="77777777" w:rsidR="008270A1" w:rsidRPr="002F0AAA" w:rsidRDefault="008270A1" w:rsidP="000170E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Политика конфиденциальности | </w:t>
            </w:r>
            <w:r w:rsidRPr="002F0A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Пользовательское соглашение</w:t>
            </w:r>
          </w:p>
        </w:tc>
        <w:tc>
          <w:tcPr>
            <w:tcW w:w="4786" w:type="dxa"/>
          </w:tcPr>
          <w:p w14:paraId="7068244C" w14:textId="77777777" w:rsidR="008270A1" w:rsidRPr="002F0AAA" w:rsidRDefault="001033A6" w:rsidP="001033A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 w:eastAsia="ru-RU"/>
              </w:rPr>
            </w:pPr>
            <w:r w:rsidRPr="002F0AA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 w:eastAsia="ru-RU"/>
              </w:rPr>
              <w:lastRenderedPageBreak/>
              <w:t xml:space="preserve">Құпиялылық саясаты | Пайдаланушы </w:t>
            </w:r>
            <w:r w:rsidRPr="002F0AA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 w:eastAsia="ru-RU"/>
              </w:rPr>
              <w:lastRenderedPageBreak/>
              <w:t>келісімі</w:t>
            </w:r>
          </w:p>
        </w:tc>
      </w:tr>
    </w:tbl>
    <w:p w14:paraId="11ECDA12" w14:textId="77777777" w:rsidR="008270A1" w:rsidRPr="002F0AAA" w:rsidRDefault="008270A1">
      <w:pPr>
        <w:rPr>
          <w:rFonts w:ascii="Times New Roman" w:hAnsi="Times New Roman" w:cs="Times New Roman"/>
          <w:sz w:val="24"/>
          <w:szCs w:val="24"/>
          <w:lang w:val="kk-KZ"/>
        </w:rPr>
      </w:pPr>
    </w:p>
    <w:sectPr w:rsidR="008270A1" w:rsidRPr="002F0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Yelena Pak" w:date="2025-05-21T09:34:00Z" w:initials="YP">
    <w:p w14:paraId="1FBCE6CE" w14:textId="77777777" w:rsidR="00D925EA" w:rsidRDefault="00D925EA" w:rsidP="00D925EA">
      <w:pPr>
        <w:pStyle w:val="aa"/>
      </w:pPr>
      <w:r>
        <w:rPr>
          <w:rStyle w:val="a9"/>
        </w:rPr>
        <w:annotationRef/>
      </w:r>
      <w:hyperlink r:id="rId1" w:history="1">
        <w:r w:rsidRPr="007858A5">
          <w:rPr>
            <w:rStyle w:val="a7"/>
          </w:rPr>
          <w:t>https://newtimes.kz/obshchestvo/205819-v-kazakhstane-poiavilas-assotsiatsiia-spetsialistov-v-sfere-pr-i-media</w:t>
        </w:r>
      </w:hyperlink>
    </w:p>
  </w:comment>
  <w:comment w:id="10" w:author="Yelena Pak" w:date="2025-05-21T09:34:00Z" w:initials="YP">
    <w:p w14:paraId="09C7F9F3" w14:textId="77777777" w:rsidR="00D925EA" w:rsidRDefault="00D925EA" w:rsidP="00D925EA">
      <w:pPr>
        <w:pStyle w:val="aa"/>
      </w:pPr>
      <w:r>
        <w:rPr>
          <w:rStyle w:val="a9"/>
        </w:rPr>
        <w:annotationRef/>
      </w:r>
      <w:hyperlink r:id="rId2" w:history="1">
        <w:r w:rsidRPr="007858A5">
          <w:rPr>
            <w:rStyle w:val="a7"/>
          </w:rPr>
          <w:t>https://newtimes.kz/obshchestvo/205819-v-kazakhstane-poiavilas-assotsiatsiia-spetsialistov-v-sfere-pr-i-media</w:t>
        </w:r>
      </w:hyperlink>
    </w:p>
  </w:comment>
  <w:comment w:id="19" w:author="Yelena Pak" w:date="2025-05-21T09:45:00Z" w:initials="YP">
    <w:p w14:paraId="015ABAB9" w14:textId="77777777" w:rsidR="00B20294" w:rsidRDefault="00B20294" w:rsidP="00B20294">
      <w:pPr>
        <w:pStyle w:val="aa"/>
      </w:pPr>
      <w:r>
        <w:rPr>
          <w:rStyle w:val="a9"/>
        </w:rPr>
        <w:annotationRef/>
      </w:r>
      <w:hyperlink r:id="rId3" w:history="1">
        <w:r w:rsidRPr="00133A6E">
          <w:rPr>
            <w:rStyle w:val="a7"/>
          </w:rPr>
          <w:t>https://el.kz/ru/elena-pak-vazhneyshim-usloviem-uspeshnoy-raboty-piarschika-v-organizatsii-yavlyaetsya-podderzhka-pervogo-rukovoditelya_400023915/</w:t>
        </w:r>
      </w:hyperlink>
    </w:p>
  </w:comment>
  <w:comment w:id="39" w:author="Yelena Pak" w:date="2025-05-21T09:46:00Z" w:initials="YP">
    <w:p w14:paraId="316336EA" w14:textId="77777777" w:rsidR="00B20294" w:rsidRDefault="00B20294" w:rsidP="00B20294">
      <w:pPr>
        <w:pStyle w:val="aa"/>
      </w:pPr>
      <w:r>
        <w:rPr>
          <w:rStyle w:val="a9"/>
        </w:rPr>
        <w:annotationRef/>
      </w:r>
      <w:r>
        <w:t>Договорились, что эта часть пока будет скрыта</w:t>
      </w:r>
    </w:p>
  </w:comment>
  <w:comment w:id="70" w:author="Yelena Pak" w:date="2025-05-21T09:46:00Z" w:initials="YP">
    <w:p w14:paraId="099D5691" w14:textId="77777777" w:rsidR="00B20294" w:rsidRDefault="00B20294" w:rsidP="00B20294">
      <w:pPr>
        <w:pStyle w:val="aa"/>
      </w:pPr>
      <w:r>
        <w:rPr>
          <w:rStyle w:val="a9"/>
        </w:rPr>
        <w:annotationRef/>
      </w:r>
      <w:r>
        <w:t>Эта часть будет доступна? Уроки есть в наличии?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FBCE6CE" w15:done="0"/>
  <w15:commentEx w15:paraId="09C7F9F3" w15:done="0"/>
  <w15:commentEx w15:paraId="015ABAB9" w15:done="0"/>
  <w15:commentEx w15:paraId="316336EA" w15:done="0"/>
  <w15:commentEx w15:paraId="099D56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B5B92CA" w16cex:dateUtc="2025-05-21T04:34:00Z"/>
  <w16cex:commentExtensible w16cex:durableId="283DD693" w16cex:dateUtc="2025-05-21T04:34:00Z"/>
  <w16cex:commentExtensible w16cex:durableId="63B0CE7F" w16cex:dateUtc="2025-05-21T04:45:00Z"/>
  <w16cex:commentExtensible w16cex:durableId="65646D24" w16cex:dateUtc="2025-05-21T04:46:00Z"/>
  <w16cex:commentExtensible w16cex:durableId="08DAE53A" w16cex:dateUtc="2025-05-21T04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FBCE6CE" w16cid:durableId="6B5B92CA"/>
  <w16cid:commentId w16cid:paraId="09C7F9F3" w16cid:durableId="283DD693"/>
  <w16cid:commentId w16cid:paraId="015ABAB9" w16cid:durableId="63B0CE7F"/>
  <w16cid:commentId w16cid:paraId="316336EA" w16cid:durableId="65646D24"/>
  <w16cid:commentId w16cid:paraId="099D5691" w16cid:durableId="08DAE53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Yelena Pak">
    <w15:presenceInfo w15:providerId="AD" w15:userId="S::Y.Pak@aifc.kz::6628373b-61f5-49eb-82d8-1a851b2211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7575"/>
    <w:rsid w:val="00010485"/>
    <w:rsid w:val="00025A24"/>
    <w:rsid w:val="001033A6"/>
    <w:rsid w:val="002F0AAA"/>
    <w:rsid w:val="00387575"/>
    <w:rsid w:val="006B60C7"/>
    <w:rsid w:val="008270A1"/>
    <w:rsid w:val="008F18BF"/>
    <w:rsid w:val="00A3562E"/>
    <w:rsid w:val="00B20294"/>
    <w:rsid w:val="00D925EA"/>
    <w:rsid w:val="00E6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D801F"/>
  <w15:docId w15:val="{5C87A135-7D82-4B4D-AD95-7B0E9133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7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010485"/>
    <w:rPr>
      <w:b/>
      <w:bCs/>
    </w:rPr>
  </w:style>
  <w:style w:type="paragraph" w:styleId="a5">
    <w:name w:val="Normal (Web)"/>
    <w:basedOn w:val="a"/>
    <w:uiPriority w:val="99"/>
    <w:unhideWhenUsed/>
    <w:rsid w:val="00A35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Revision"/>
    <w:hidden/>
    <w:uiPriority w:val="99"/>
    <w:semiHidden/>
    <w:rsid w:val="00D925EA"/>
    <w:pPr>
      <w:spacing w:after="0" w:line="240" w:lineRule="auto"/>
    </w:pPr>
  </w:style>
  <w:style w:type="character" w:styleId="a7">
    <w:name w:val="Hyperlink"/>
    <w:basedOn w:val="a0"/>
    <w:uiPriority w:val="99"/>
    <w:unhideWhenUsed/>
    <w:rsid w:val="00D925EA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925EA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D925EA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D925E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rsid w:val="00D925EA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925E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925E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6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30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45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07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0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0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4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28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52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04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4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9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77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772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4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66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2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26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26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64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9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75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1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60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63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2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0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1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7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37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61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55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1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1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92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47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44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2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8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7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94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11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70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6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1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2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8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9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80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0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7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23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30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95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3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6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04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39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78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66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3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9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74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29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1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02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7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98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49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317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3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2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5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83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33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87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3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3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50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37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7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3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1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00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98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00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2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6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66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9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56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5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1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8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42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25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67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6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2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08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10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4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8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4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86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12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10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1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3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8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2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40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1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4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8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5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5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3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08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6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3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3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1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2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36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05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0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22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6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4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0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4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48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13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6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0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31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15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27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8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7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73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79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0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5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7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54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5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5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6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4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88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10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44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65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9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61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53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4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24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06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7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90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85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56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el.kz/ru/elena-pak-vazhneyshim-usloviem-uspeshnoy-raboty-piarschika-v-organizatsii-yavlyaetsya-podderzhka-pervogo-rukovoditelya_400023915/" TargetMode="External"/><Relationship Id="rId2" Type="http://schemas.openxmlformats.org/officeDocument/2006/relationships/hyperlink" Target="https://newtimes.kz/obshchestvo/205819-v-kazakhstane-poiavilas-assotsiatsiia-spetsialistov-v-sfere-pr-i-media" TargetMode="External"/><Relationship Id="rId1" Type="http://schemas.openxmlformats.org/officeDocument/2006/relationships/hyperlink" Target="https://newtimes.kz/obshchestvo/205819-v-kazakhstane-poiavilas-assotsiatsiia-spetsialistov-v-sfere-pr-i-media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1814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Талгат</dc:creator>
  <cp:lastModifiedBy>Yelena Pak</cp:lastModifiedBy>
  <cp:revision>4</cp:revision>
  <dcterms:created xsi:type="dcterms:W3CDTF">2025-05-20T04:11:00Z</dcterms:created>
  <dcterms:modified xsi:type="dcterms:W3CDTF">2025-05-21T04:47:00Z</dcterms:modified>
</cp:coreProperties>
</file>